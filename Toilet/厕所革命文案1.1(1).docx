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06EE" w14:textId="77777777" w:rsidR="00F46259" w:rsidRDefault="006D4224">
      <w:pPr>
        <w:pStyle w:val="2"/>
        <w:jc w:val="center"/>
      </w:pPr>
      <w:r>
        <w:rPr>
          <w:rFonts w:hint="eastAsia"/>
        </w:rPr>
        <w:t>厕所革命文案</w:t>
      </w:r>
    </w:p>
    <w:p w14:paraId="3BD1B4B3" w14:textId="77777777" w:rsidR="00F46259" w:rsidRDefault="00F46259"/>
    <w:p w14:paraId="770E0181" w14:textId="77777777" w:rsidR="00F46259" w:rsidRDefault="006D4224">
      <w:r>
        <w:rPr>
          <w:rStyle w:val="30"/>
          <w:rFonts w:hint="eastAsia"/>
        </w:rPr>
        <w:t>version1</w:t>
      </w:r>
      <w:r>
        <w:rPr>
          <w:rStyle w:val="30"/>
          <w:rFonts w:hint="eastAsia"/>
        </w:rPr>
        <w:t>：</w:t>
      </w:r>
      <w:r>
        <w:rPr>
          <w:rFonts w:hint="eastAsia"/>
        </w:rPr>
        <w:t>短平快式，调整结构直接提出问题，明确了一下选题中存在的，或许有吸引力的矛盾点和隐藏的我们之后要讲的观念问题</w:t>
      </w:r>
    </w:p>
    <w:p w14:paraId="6F5CA0D4" w14:textId="77777777" w:rsidR="00F46259" w:rsidRDefault="00F46259">
      <w:pPr>
        <w:rPr>
          <w:b/>
          <w:bCs/>
        </w:rPr>
      </w:pPr>
    </w:p>
    <w:p w14:paraId="4F92E5AB" w14:textId="77777777" w:rsidR="00F46259" w:rsidRDefault="006D4224">
      <w:pPr>
        <w:rPr>
          <w:b/>
          <w:bCs/>
        </w:rPr>
      </w:pPr>
      <w:r>
        <w:rPr>
          <w:rFonts w:hint="eastAsia"/>
          <w:b/>
          <w:bCs/>
        </w:rPr>
        <w:t>引言</w:t>
      </w:r>
      <w:r>
        <w:rPr>
          <w:rFonts w:hint="eastAsia"/>
          <w:b/>
          <w:bCs/>
        </w:rPr>
        <w:t>part</w:t>
      </w:r>
    </w:p>
    <w:p w14:paraId="5181A650" w14:textId="10F46B2E" w:rsidR="00F46259" w:rsidRDefault="006D4224">
      <w:pPr>
        <w:ind w:firstLineChars="200" w:firstLine="420"/>
        <w:rPr>
          <w:highlight w:val="yellow"/>
        </w:rPr>
      </w:pPr>
      <w:r>
        <w:rPr>
          <w:rFonts w:hint="eastAsia"/>
        </w:rPr>
        <w:t>70</w:t>
      </w:r>
      <w:r>
        <w:rPr>
          <w:rFonts w:hint="eastAsia"/>
        </w:rPr>
        <w:t>亿</w:t>
      </w:r>
    </w:p>
    <w:p w14:paraId="75D6390E" w14:textId="77777777" w:rsidR="00F46259" w:rsidRDefault="006D4224">
      <w:pPr>
        <w:ind w:firstLineChars="200" w:firstLine="420"/>
      </w:pPr>
      <w:r>
        <w:rPr>
          <w:rFonts w:hint="eastAsia"/>
        </w:rPr>
        <w:t>中国今年预计再花整整</w:t>
      </w:r>
      <w:r>
        <w:rPr>
          <w:rFonts w:hint="eastAsia"/>
        </w:rPr>
        <w:t>70</w:t>
      </w:r>
      <w:r>
        <w:rPr>
          <w:rFonts w:hint="eastAsia"/>
        </w:rPr>
        <w:t>亿在厕所改革上。</w:t>
      </w:r>
    </w:p>
    <w:p w14:paraId="3657C0CD" w14:textId="77777777" w:rsidR="00F46259" w:rsidRDefault="006D4224">
      <w:pPr>
        <w:ind w:firstLineChars="200" w:firstLine="420"/>
      </w:pPr>
      <w:r>
        <w:rPr>
          <w:rFonts w:hint="eastAsia"/>
        </w:rPr>
        <w:t>“就是个随便解个手的地方，至于投这么多钱吗？”河北沧州市</w:t>
      </w:r>
      <w:proofErr w:type="gramStart"/>
      <w:r>
        <w:rPr>
          <w:rFonts w:hint="eastAsia"/>
        </w:rPr>
        <w:t>仵</w:t>
      </w:r>
      <w:proofErr w:type="gramEnd"/>
      <w:r>
        <w:rPr>
          <w:rFonts w:hint="eastAsia"/>
        </w:rPr>
        <w:t>龙堂乡的小张站在用了十多年的旱厕旁毫不避讳地说道，家养的猪在仅有一板之隔的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圈里哼哼叫着。</w:t>
      </w:r>
    </w:p>
    <w:p w14:paraId="5F8C55E8" w14:textId="77777777" w:rsidR="00F46259" w:rsidRDefault="006D4224">
      <w:pPr>
        <w:ind w:firstLineChars="200" w:firstLine="420"/>
      </w:pPr>
      <w:r>
        <w:rPr>
          <w:rFonts w:hint="eastAsia"/>
        </w:rPr>
        <w:t>2015</w:t>
      </w:r>
      <w:r>
        <w:rPr>
          <w:rFonts w:hint="eastAsia"/>
        </w:rPr>
        <w:t>年起，中国大力推行厕所革命，并以旅游厕所和农村旱厕改革作为两大主要内容。</w:t>
      </w:r>
      <w:r>
        <w:rPr>
          <w:rFonts w:hint="eastAsia"/>
        </w:rPr>
        <w:t>3</w:t>
      </w:r>
      <w:r>
        <w:rPr>
          <w:rFonts w:hint="eastAsia"/>
        </w:rPr>
        <w:t>年过去，中国厕所现状有了巨大的推进，但像小张一样的质疑也始终存在。然而，这绝不仅仅是“随便解个手的地方”，如今的厕所早已不是普遍认为的“有坑就行”，从新建改建开始，厕所门便有着严格的规定和细致的分类，需要建设者考虑遵循。</w:t>
      </w:r>
    </w:p>
    <w:p w14:paraId="25C89287" w14:textId="77777777" w:rsidR="00F46259" w:rsidRDefault="006D4224">
      <w:pPr>
        <w:ind w:firstLineChars="200" w:firstLine="420"/>
      </w:pPr>
      <w:r>
        <w:rPr>
          <w:rFonts w:hint="eastAsia"/>
        </w:rPr>
        <w:t>不信的话，自己试试，看看你能建成什么等级的厕所？</w:t>
      </w:r>
      <w:r>
        <w:rPr>
          <w:rFonts w:hint="eastAsia"/>
          <w:i/>
          <w:iCs/>
        </w:rPr>
        <w:t>/vers</w:t>
      </w:r>
      <w:r>
        <w:rPr>
          <w:rFonts w:hint="eastAsia"/>
          <w:i/>
          <w:iCs/>
        </w:rPr>
        <w:t>ion1.1</w:t>
      </w:r>
      <w:r>
        <w:rPr>
          <w:rFonts w:hint="eastAsia"/>
          <w:i/>
          <w:iCs/>
        </w:rPr>
        <w:t>：</w:t>
      </w:r>
      <w:r>
        <w:rPr>
          <w:rFonts w:hint="eastAsia"/>
        </w:rPr>
        <w:t>或许只有亲历建设才能明白其中的复杂，我们为大家准备了几种具有代表性的厕所建造材料，请您按照偏好选择，看看自己将建设出什么等级的厕所呢？</w:t>
      </w:r>
    </w:p>
    <w:p w14:paraId="1AAA1871" w14:textId="77777777" w:rsidR="00F46259" w:rsidRDefault="00F46259"/>
    <w:p w14:paraId="0A7860E6" w14:textId="77777777" w:rsidR="00F46259" w:rsidRDefault="006D4224">
      <w:pPr>
        <w:rPr>
          <w:b/>
          <w:bCs/>
        </w:rPr>
      </w:pPr>
      <w:r>
        <w:rPr>
          <w:rFonts w:hint="eastAsia"/>
          <w:b/>
          <w:bCs/>
        </w:rPr>
        <w:t>小游戏</w:t>
      </w:r>
      <w:r>
        <w:rPr>
          <w:rFonts w:hint="eastAsia"/>
          <w:b/>
          <w:bCs/>
        </w:rPr>
        <w:t>part</w:t>
      </w:r>
      <w:r>
        <w:rPr>
          <w:rFonts w:hint="eastAsia"/>
          <w:b/>
          <w:bCs/>
        </w:rPr>
        <w:t>——介绍厕所种类及推行现状</w:t>
      </w:r>
    </w:p>
    <w:p w14:paraId="472A13B9" w14:textId="77777777" w:rsidR="00F46259" w:rsidRDefault="006D4224">
      <w:pPr>
        <w:rPr>
          <w:i/>
          <w:iCs/>
        </w:rPr>
      </w:pPr>
      <w:r>
        <w:rPr>
          <w:rFonts w:hint="eastAsia"/>
          <w:i/>
          <w:iCs/>
        </w:rPr>
        <w:t>城市主线</w:t>
      </w:r>
    </w:p>
    <w:p w14:paraId="34437494" w14:textId="77777777" w:rsidR="00F46259" w:rsidRDefault="006D4224">
      <w:r>
        <w:rPr>
          <w:rFonts w:hint="eastAsia"/>
        </w:rPr>
        <w:t>小游戏提示：拖拽物品</w:t>
      </w:r>
      <w:proofErr w:type="gramStart"/>
      <w:r>
        <w:rPr>
          <w:rFonts w:hint="eastAsia"/>
        </w:rPr>
        <w:t>建设您</w:t>
      </w:r>
      <w:proofErr w:type="gramEnd"/>
      <w:r>
        <w:rPr>
          <w:rFonts w:hint="eastAsia"/>
        </w:rPr>
        <w:t>的厕所</w:t>
      </w:r>
    </w:p>
    <w:p w14:paraId="1ADC1979" w14:textId="77777777" w:rsidR="00F46259" w:rsidRDefault="006D4224">
      <w:r>
        <w:rPr>
          <w:rFonts w:hint="eastAsia"/>
        </w:rPr>
        <w:t>特殊物品</w:t>
      </w:r>
      <w:r>
        <w:rPr>
          <w:rFonts w:hint="eastAsia"/>
        </w:rPr>
        <w:t>Tips</w:t>
      </w:r>
      <w:r>
        <w:rPr>
          <w:rFonts w:hint="eastAsia"/>
        </w:rPr>
        <w:t>：</w:t>
      </w:r>
    </w:p>
    <w:p w14:paraId="08CA0A48" w14:textId="77777777" w:rsidR="00F46259" w:rsidRDefault="006D4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）母婴台：母婴台是第三卫生间中方便妈妈给宝宝换尿布的设施，</w:t>
      </w:r>
      <w:r>
        <w:t>第三卫生间，</w:t>
      </w:r>
      <w:r>
        <w:rPr>
          <w:rFonts w:hint="eastAsia"/>
        </w:rPr>
        <w:t>主要为特殊需求使用者建设，如带小男孩的妈妈或照顾老母亲的儿子。</w:t>
      </w:r>
    </w:p>
    <w:p w14:paraId="49F91F08" w14:textId="77777777" w:rsidR="00F46259" w:rsidRDefault="006D4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）卷纸：纸巾的</w:t>
      </w:r>
      <w:proofErr w:type="gramStart"/>
      <w:r>
        <w:rPr>
          <w:rFonts w:hint="eastAsia"/>
        </w:rPr>
        <w:t>设置极</w:t>
      </w:r>
      <w:proofErr w:type="gramEnd"/>
      <w:r>
        <w:rPr>
          <w:rFonts w:hint="eastAsia"/>
        </w:rPr>
        <w:t>大的方便了用户，但过度取用常常带来成本的上升。以上海动物园为例，平均一人一次会抽取</w:t>
      </w:r>
      <w:r>
        <w:rPr>
          <w:rFonts w:hint="eastAsia"/>
        </w:rPr>
        <w:t>1.6</w:t>
      </w:r>
      <w:r>
        <w:rPr>
          <w:rFonts w:hint="eastAsia"/>
        </w:rPr>
        <w:t>米长</w:t>
      </w:r>
      <w:r>
        <w:rPr>
          <w:rFonts w:hint="eastAsia"/>
        </w:rPr>
        <w:t>的厕纸。目前，各处正在尝试</w:t>
      </w:r>
      <w:proofErr w:type="gramStart"/>
      <w:r>
        <w:rPr>
          <w:rFonts w:hint="eastAsia"/>
        </w:rPr>
        <w:t>刷脸取纸</w:t>
      </w:r>
      <w:proofErr w:type="gramEnd"/>
      <w:r>
        <w:rPr>
          <w:rFonts w:hint="eastAsia"/>
        </w:rPr>
        <w:t>、限量供应等方式进行限制。</w:t>
      </w:r>
    </w:p>
    <w:p w14:paraId="75285C8E" w14:textId="0BC07FE2" w:rsidR="00F46259" w:rsidRDefault="006D422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）男女坑位：</w:t>
      </w:r>
      <w:r>
        <w:rPr>
          <w:rFonts w:hint="eastAsia"/>
        </w:rPr>
        <w:t>住建部规定，男女厕位比例应为</w:t>
      </w:r>
      <w:r>
        <w:rPr>
          <w:rFonts w:hint="eastAsia"/>
        </w:rPr>
        <w:t>2:3</w:t>
      </w:r>
      <w:r>
        <w:rPr>
          <w:rFonts w:hint="eastAsia"/>
        </w:rPr>
        <w:t>，以玉渊潭为例，节假日前还会建设临时女厕，缓解女厕排队问题。虽然如此，女厕排大队问题仍然显著。</w:t>
      </w:r>
    </w:p>
    <w:p w14:paraId="2873ADF2" w14:textId="77777777" w:rsidR="00F46259" w:rsidRDefault="00F46259"/>
    <w:p w14:paraId="78E4E837" w14:textId="72F6AF1B" w:rsidR="00F46259" w:rsidRDefault="006D4224">
      <w:pPr>
        <w:rPr>
          <w:highlight w:val="yellow"/>
        </w:rPr>
      </w:pPr>
      <w:r>
        <w:rPr>
          <w:rFonts w:hint="eastAsia"/>
        </w:rPr>
        <w:t>结果：恭喜</w:t>
      </w:r>
      <w:proofErr w:type="gramStart"/>
      <w:r>
        <w:rPr>
          <w:rFonts w:hint="eastAsia"/>
        </w:rPr>
        <w:t>您建成第</w:t>
      </w:r>
      <w:proofErr w:type="gramEnd"/>
      <w:r>
        <w:rPr>
          <w:rFonts w:hint="eastAsia"/>
        </w:rPr>
        <w:t>X</w:t>
      </w:r>
      <w:r>
        <w:rPr>
          <w:rFonts w:hint="eastAsia"/>
        </w:rPr>
        <w:t>类厕所</w:t>
      </w:r>
    </w:p>
    <w:p w14:paraId="00AD74E1" w14:textId="77777777" w:rsidR="00F46259" w:rsidRDefault="00F46259"/>
    <w:p w14:paraId="1969889F" w14:textId="77777777" w:rsidR="00F46259" w:rsidRDefault="006D4224">
      <w:pPr>
        <w:ind w:firstLineChars="200" w:firstLine="420"/>
      </w:pPr>
      <w:r>
        <w:rPr>
          <w:rFonts w:hint="eastAsia"/>
        </w:rPr>
        <w:t>在中国，城市公厕根据卫生与美观程度，共分为三类（</w:t>
      </w:r>
      <w:r>
        <w:rPr>
          <w:rFonts w:hint="eastAsia"/>
        </w:rPr>
        <w:t>2016</w:t>
      </w:r>
      <w:r>
        <w:rPr>
          <w:rFonts w:hint="eastAsia"/>
        </w:rPr>
        <w:t>年《城市公共厕所规划和设计标准》）。</w:t>
      </w:r>
      <w:ins w:id="0" w:author="本太子一日不死，你终究是王爷" w:date="2019-04-24T17:48:00Z">
        <w:r>
          <w:rPr>
            <w:rFonts w:hint="eastAsia"/>
          </w:rPr>
          <w:t>其主要不同在于</w:t>
        </w:r>
      </w:ins>
      <w:ins w:id="1" w:author="本太子一日不死，你终究是王爷" w:date="2019-04-24T17:49:00Z">
        <w:r>
          <w:rPr>
            <w:rFonts w:hint="eastAsia"/>
          </w:rPr>
          <w:t>设</w:t>
        </w:r>
        <w:r>
          <w:rPr>
            <w:rFonts w:hint="eastAsia"/>
          </w:rPr>
          <w:t>置地点</w:t>
        </w:r>
      </w:ins>
      <w:ins w:id="2" w:author="本太子一日不死，你终究是王爷" w:date="2019-04-24T17:50:00Z">
        <w:r>
          <w:rPr>
            <w:rFonts w:hint="eastAsia"/>
          </w:rPr>
          <w:t>、</w:t>
        </w:r>
      </w:ins>
      <w:ins w:id="3" w:author="本太子一日不死，你终究是王爷" w:date="2019-04-24T17:49:00Z">
        <w:r>
          <w:rPr>
            <w:rFonts w:hint="eastAsia"/>
          </w:rPr>
          <w:t>坑位大小</w:t>
        </w:r>
      </w:ins>
      <w:ins w:id="4" w:author="本太子一日不死，你终究是王爷" w:date="2019-04-25T00:33:00Z">
        <w:r>
          <w:rPr>
            <w:rFonts w:hint="eastAsia"/>
          </w:rPr>
          <w:t>与种类和美化程度。</w:t>
        </w:r>
      </w:ins>
    </w:p>
    <w:p w14:paraId="3D463F2E" w14:textId="77777777" w:rsidR="00F46259" w:rsidRDefault="00F46259">
      <w:pPr>
        <w:rPr>
          <w:highlight w:val="yellow"/>
        </w:rPr>
      </w:pPr>
    </w:p>
    <w:p w14:paraId="70994861" w14:textId="69316722" w:rsidR="00F46259" w:rsidRDefault="006D4224" w:rsidP="00334587">
      <w:pPr>
        <w:rPr>
          <w:highlight w:val="yellow"/>
        </w:rPr>
      </w:pPr>
      <w:commentRangeStart w:id="5"/>
      <w:r>
        <w:rPr>
          <w:rFonts w:hint="eastAsia"/>
        </w:rPr>
        <w:t>三类厕所，</w:t>
      </w:r>
      <w:commentRangeEnd w:id="5"/>
      <w:r>
        <w:rPr>
          <w:rStyle w:val="ae"/>
        </w:rPr>
        <w:commentReference w:id="5"/>
      </w:r>
      <w:r>
        <w:rPr>
          <w:rFonts w:hint="eastAsia"/>
        </w:rPr>
        <w:t>是最低级的一种，但也是厕所卫生达标的门槛。其主要设置于一般街道，坑与坑之间没有隔档</w:t>
      </w:r>
      <w:r>
        <w:rPr>
          <w:rFonts w:hint="eastAsia"/>
        </w:rPr>
        <w:t>，厕位在</w:t>
      </w:r>
      <w:r>
        <w:rPr>
          <w:rFonts w:hint="eastAsia"/>
        </w:rPr>
        <w:t>2-2.9</w:t>
      </w:r>
      <w:r>
        <w:rPr>
          <w:rFonts w:hint="eastAsia"/>
        </w:rPr>
        <w:t>平方米，可以使用水泥墙面或贴瓷砖至</w:t>
      </w:r>
      <w:r>
        <w:rPr>
          <w:rFonts w:hint="eastAsia"/>
        </w:rPr>
        <w:t>1.5</w:t>
      </w:r>
      <w:r>
        <w:rPr>
          <w:rFonts w:hint="eastAsia"/>
        </w:rPr>
        <w:t>米处即可</w:t>
      </w:r>
    </w:p>
    <w:p w14:paraId="437AA9F3" w14:textId="77777777" w:rsidR="00F46259" w:rsidRDefault="00F46259">
      <w:pPr>
        <w:rPr>
          <w:highlight w:val="yellow"/>
        </w:rPr>
      </w:pPr>
    </w:p>
    <w:p w14:paraId="53D69ABB" w14:textId="77777777" w:rsidR="00F46259" w:rsidRDefault="006D4224">
      <w:r>
        <w:rPr>
          <w:rFonts w:hint="eastAsia"/>
        </w:rPr>
        <w:t>二类厕所，适合建设于主要街道，相比三类厕所，坑位需要达到</w:t>
      </w:r>
      <w:r>
        <w:rPr>
          <w:rFonts w:hint="eastAsia"/>
        </w:rPr>
        <w:t>3-4.9</w:t>
      </w:r>
      <w:r>
        <w:rPr>
          <w:rFonts w:hint="eastAsia"/>
        </w:rPr>
        <w:t>平方米，可以设置独立单间，也可以不建设隔档，但瓷砖需要贴到屋顶。</w:t>
      </w:r>
    </w:p>
    <w:p w14:paraId="6AFACE66" w14:textId="77777777" w:rsidR="00F46259" w:rsidRDefault="00F46259"/>
    <w:p w14:paraId="7FFBD254" w14:textId="7453EBD4" w:rsidR="00F46259" w:rsidRPr="004663AB" w:rsidRDefault="006D4224">
      <w:r>
        <w:rPr>
          <w:rFonts w:hint="eastAsia"/>
        </w:rPr>
        <w:lastRenderedPageBreak/>
        <w:t>一类厕所，作为最高级的公厕，主要设置在对外</w:t>
      </w:r>
      <w:bookmarkStart w:id="6" w:name="_GoBack"/>
      <w:bookmarkEnd w:id="6"/>
      <w:r>
        <w:rPr>
          <w:rFonts w:hint="eastAsia"/>
        </w:rPr>
        <w:t>开放游览景点和</w:t>
      </w:r>
      <w:ins w:id="7" w:author="本太子一日不死，你终究是王爷" w:date="2019-04-24T17:48:00Z">
        <w:r>
          <w:rPr>
            <w:rFonts w:hint="eastAsia"/>
          </w:rPr>
          <w:t>繁华街道。</w:t>
        </w:r>
      </w:ins>
      <w:r>
        <w:rPr>
          <w:rFonts w:hint="eastAsia"/>
        </w:rPr>
        <w:t>坑位要达到</w:t>
      </w:r>
      <w:r>
        <w:rPr>
          <w:rFonts w:hint="eastAsia"/>
        </w:rPr>
        <w:t>5-7</w:t>
      </w:r>
      <w:r>
        <w:rPr>
          <w:rFonts w:hint="eastAsia"/>
        </w:rPr>
        <w:t>平方米</w:t>
      </w:r>
      <w:ins w:id="8" w:author="本太子一日不死，你终究是王爷" w:date="2019-04-25T00:34:00Z">
        <w:r w:rsidRPr="006D4224">
          <w:rPr>
            <w:rFonts w:hint="eastAsia"/>
          </w:rPr>
          <w:t>。</w:t>
        </w:r>
        <w:r w:rsidRPr="006D4224">
          <w:rPr>
            <w:rFonts w:hint="eastAsia"/>
          </w:rPr>
          <w:t>值得注意的是，一类厕所有着独特的要求——必须拥有第三类</w:t>
        </w:r>
        <w:r w:rsidRPr="006D4224">
          <w:rPr>
            <w:rFonts w:hint="eastAsia"/>
          </w:rPr>
          <w:t>卫生间，且外观需与周围景色融合</w:t>
        </w:r>
      </w:ins>
      <w:ins w:id="9" w:author="本太子一日不死，你终究是王爷" w:date="2019-04-25T00:35:00Z">
        <w:r w:rsidRPr="006D4224">
          <w:rPr>
            <w:rFonts w:hint="eastAsia"/>
          </w:rPr>
          <w:t>。</w:t>
        </w:r>
      </w:ins>
    </w:p>
    <w:p w14:paraId="7AC0CB36" w14:textId="77777777" w:rsidR="00F46259" w:rsidRDefault="00F46259"/>
    <w:p w14:paraId="5140C9A2" w14:textId="77777777" w:rsidR="00F46259" w:rsidRDefault="006D4224">
      <w:pPr>
        <w:ind w:firstLineChars="200" w:firstLine="420"/>
        <w:rPr>
          <w:ins w:id="10" w:author="本太子一日不死，你终究是王爷" w:date="2019-04-25T11:00:00Z"/>
        </w:rPr>
      </w:pPr>
      <w:r>
        <w:rPr>
          <w:rFonts w:hint="eastAsia"/>
        </w:rPr>
        <w:t>近年来，</w:t>
      </w:r>
      <w:ins w:id="11" w:author="本太子一日不死，你终究是王爷" w:date="2019-04-25T10:57:00Z">
        <w:r>
          <w:rPr>
            <w:rFonts w:hint="eastAsia"/>
          </w:rPr>
          <w:t>全国三类以上厕所不断增多</w:t>
        </w:r>
        <w:r>
          <w:rPr>
            <w:rFonts w:hint="eastAsia"/>
          </w:rPr>
          <w:t>，</w:t>
        </w:r>
        <w:r>
          <w:rPr>
            <w:rFonts w:hint="eastAsia"/>
          </w:rPr>
          <w:t>在</w:t>
        </w:r>
        <w:r>
          <w:rPr>
            <w:rFonts w:hint="eastAsia"/>
          </w:rPr>
          <w:t>2017</w:t>
        </w:r>
        <w:r>
          <w:rPr>
            <w:rFonts w:hint="eastAsia"/>
          </w:rPr>
          <w:t>年突破十万大关。</w:t>
        </w:r>
      </w:ins>
    </w:p>
    <w:p w14:paraId="3D841ECC" w14:textId="77777777" w:rsidR="00F46259" w:rsidRDefault="006D4224">
      <w:pPr>
        <w:ind w:firstLineChars="200" w:firstLine="420"/>
        <w:rPr>
          <w:ins w:id="12" w:author="本太子一日不死，你终究是王爷" w:date="2019-04-25T11:00:00Z"/>
        </w:rPr>
      </w:pPr>
      <w:ins w:id="13" w:author="本太子一日不死，你终究是王爷" w:date="2019-04-25T11:00:00Z">
        <w:r>
          <w:rPr>
            <w:rFonts w:hint="eastAsia"/>
          </w:rPr>
          <w:t>（图）</w:t>
        </w:r>
      </w:ins>
    </w:p>
    <w:p w14:paraId="109E54E0" w14:textId="3D867AD9" w:rsidR="00F46259" w:rsidRPr="004663AB" w:rsidRDefault="006D4224">
      <w:pPr>
        <w:ind w:firstLineChars="200" w:firstLine="420"/>
        <w:rPr>
          <w:szCs w:val="21"/>
        </w:rPr>
      </w:pPr>
      <w:ins w:id="14" w:author="本太子一日不死，你终究是王爷" w:date="2019-04-25T10:57:00Z">
        <w:r>
          <w:rPr>
            <w:rFonts w:hint="eastAsia"/>
          </w:rPr>
          <w:t>这来自于</w:t>
        </w:r>
      </w:ins>
      <w:ins w:id="15" w:author="本太子一日不死，你终究是王爷" w:date="2019-04-25T10:53:00Z">
        <w:r>
          <w:rPr>
            <w:rFonts w:hint="eastAsia"/>
          </w:rPr>
          <w:t>国家新建、改建城市公厕，</w:t>
        </w:r>
      </w:ins>
      <w:ins w:id="16" w:author="本太子一日不死，你终究是王爷" w:date="2019-04-25T10:55:00Z">
        <w:r>
          <w:rPr>
            <w:rFonts w:hint="eastAsia"/>
          </w:rPr>
          <w:t>尤其是旅游景区厕所</w:t>
        </w:r>
      </w:ins>
      <w:ins w:id="17" w:author="本太子一日不死，你终究是王爷" w:date="2019-04-25T10:57:00Z">
        <w:r>
          <w:rPr>
            <w:rFonts w:hint="eastAsia"/>
          </w:rPr>
          <w:t>的高强力度。</w:t>
        </w:r>
      </w:ins>
      <w:ins w:id="18" w:author="本太子一日不死，你终究是王爷" w:date="2019-04-25T10:55:00Z">
        <w:r>
          <w:rPr>
            <w:rFonts w:hint="eastAsia"/>
          </w:rPr>
          <w:t>仅</w:t>
        </w:r>
        <w:r>
          <w:rPr>
            <w:rFonts w:hint="eastAsia"/>
          </w:rPr>
          <w:t>201</w:t>
        </w:r>
      </w:ins>
      <w:ins w:id="19" w:author="本太子一日不死，你终究是王爷" w:date="2019-04-25T10:56:00Z">
        <w:r>
          <w:rPr>
            <w:rFonts w:hint="eastAsia"/>
          </w:rPr>
          <w:t>5</w:t>
        </w:r>
        <w:r>
          <w:rPr>
            <w:rFonts w:hint="eastAsia"/>
          </w:rPr>
          <w:t>年至</w:t>
        </w:r>
        <w:r>
          <w:rPr>
            <w:rFonts w:hint="eastAsia"/>
          </w:rPr>
          <w:t>17</w:t>
        </w:r>
        <w:r>
          <w:rPr>
            <w:rFonts w:hint="eastAsia"/>
          </w:rPr>
          <w:t>年，国家旅游发展基金就投入了</w:t>
        </w:r>
        <w:r>
          <w:rPr>
            <w:rFonts w:hint="eastAsia"/>
          </w:rPr>
          <w:t>16.4</w:t>
        </w:r>
        <w:r>
          <w:rPr>
            <w:rFonts w:hint="eastAsia"/>
          </w:rPr>
          <w:t>亿元</w:t>
        </w:r>
      </w:ins>
      <w:ins w:id="20" w:author="本太子一日不死，你终究是王爷" w:date="2019-04-25T10:57:00Z">
        <w:r>
          <w:rPr>
            <w:rFonts w:hint="eastAsia"/>
          </w:rPr>
          <w:t>进行旅游厕所革命</w:t>
        </w:r>
      </w:ins>
      <w:ins w:id="21" w:author="本太子一日不死，你终究是王爷" w:date="2019-04-25T10:58:00Z">
        <w:r>
          <w:rPr>
            <w:rFonts w:hint="eastAsia"/>
          </w:rPr>
          <w:t>，</w:t>
        </w:r>
      </w:ins>
      <w:ins w:id="22" w:author="本太子一日不死，你终究是王爷" w:date="2019-04-25T10:59:00Z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23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据文化部表示，</w:t>
        </w:r>
        <w:r>
          <w:rPr>
            <w:rFonts w:ascii="Arial" w:eastAsia="宋体" w:hAnsi="Arial" w:cs="Arial"/>
            <w:color w:val="333333"/>
            <w:szCs w:val="21"/>
            <w:shd w:val="clear" w:color="auto" w:fill="FFFFFF"/>
            <w:rPrChange w:id="24" w:author="本太子一日不死，你终究是王爷" w:date="2019-04-25T11:00:00Z">
              <w:rPr>
                <w:rFonts w:ascii="Arial" w:eastAsia="宋体" w:hAnsi="Arial" w:cs="Arial"/>
                <w:color w:val="333333"/>
                <w:sz w:val="24"/>
                <w:shd w:val="clear" w:color="auto" w:fill="FFFFFF"/>
              </w:rPr>
            </w:rPrChange>
          </w:rPr>
          <w:t>2019</w:t>
        </w:r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25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年，</w:t>
        </w:r>
      </w:ins>
      <w:ins w:id="26" w:author="本太子一日不死，你终究是王爷" w:date="2019-04-25T10:58:00Z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27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国内旅游景区</w:t>
        </w:r>
      </w:ins>
      <w:ins w:id="28" w:author="本太子一日不死，你终究是王爷" w:date="2019-04-25T10:59:00Z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29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将</w:t>
        </w:r>
      </w:ins>
      <w:ins w:id="30" w:author="本太子一日不死，你终究是王爷" w:date="2019-04-25T10:58:00Z"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31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新建或</w:t>
        </w:r>
        <w:proofErr w:type="gramStart"/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32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翻新约</w:t>
        </w:r>
        <w:proofErr w:type="gramEnd"/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33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2.1</w:t>
        </w:r>
        <w:r>
          <w:rPr>
            <w:rFonts w:ascii="Arial" w:eastAsia="宋体" w:hAnsi="Arial" w:cs="Arial" w:hint="eastAsia"/>
            <w:color w:val="333333"/>
            <w:szCs w:val="21"/>
            <w:shd w:val="clear" w:color="auto" w:fill="FFFFFF"/>
            <w:rPrChange w:id="34" w:author="本太子一日不死，你终究是王爷" w:date="2019-04-25T11:00:00Z">
              <w:rPr>
                <w:rFonts w:ascii="Arial" w:eastAsia="宋体" w:hAnsi="Arial" w:cs="Arial" w:hint="eastAsia"/>
                <w:color w:val="333333"/>
                <w:sz w:val="24"/>
                <w:shd w:val="clear" w:color="auto" w:fill="FFFFFF"/>
              </w:rPr>
            </w:rPrChange>
          </w:rPr>
          <w:t>万个厕所。</w:t>
        </w:r>
      </w:ins>
    </w:p>
    <w:p w14:paraId="74AA6D66" w14:textId="77777777" w:rsidR="00F46259" w:rsidRDefault="00F46259">
      <w:pPr>
        <w:ind w:firstLineChars="200" w:firstLine="420"/>
      </w:pPr>
    </w:p>
    <w:p w14:paraId="538D28E4" w14:textId="77777777" w:rsidR="00F46259" w:rsidRDefault="006D4224">
      <w:pPr>
        <w:ind w:firstLineChars="200" w:firstLine="420"/>
      </w:pPr>
      <w:r>
        <w:rPr>
          <w:rFonts w:hint="eastAsia"/>
        </w:rPr>
        <w:t>改建之外，一些老旧的已达标厕所也进行了重新修缮。</w:t>
      </w:r>
      <w:r>
        <w:rPr>
          <w:rFonts w:hint="eastAsia"/>
        </w:rPr>
        <w:t>2016</w:t>
      </w:r>
      <w:r>
        <w:rPr>
          <w:rFonts w:hint="eastAsia"/>
        </w:rPr>
        <w:t>年，彭川（化名）负责的南锣鼓巷二类厕所进行了整体的翻新，“以前连瓷砖都掉了。”他说道，“现在好多了，还加了一个污物池让居民投拖把。”</w:t>
      </w:r>
    </w:p>
    <w:p w14:paraId="69668B9E" w14:textId="54711A51" w:rsidR="00F46259" w:rsidRDefault="006D4224">
      <w:pPr>
        <w:ind w:firstLineChars="200" w:firstLine="420"/>
      </w:pPr>
      <w:r>
        <w:rPr>
          <w:rFonts w:hint="eastAsia"/>
        </w:rPr>
        <w:t>彭川和妻子共同负责这一整个厕所的清洁。别无例外，所有二类厕所都必须由一对夫妻承担管理员的职责。</w:t>
      </w:r>
      <w:r>
        <w:rPr>
          <w:rFonts w:hint="eastAsia"/>
        </w:rPr>
        <w:t>为了保持景区厕所</w:t>
      </w:r>
      <w:r>
        <w:rPr>
          <w:rFonts w:hint="eastAsia"/>
        </w:rPr>
        <w:t>24</w:t>
      </w:r>
      <w:r>
        <w:rPr>
          <w:rFonts w:hint="eastAsia"/>
        </w:rPr>
        <w:t>小时的清洁，清洁员们每天要从清晨六点一直工作到晚上十点，下班后也要住在厕所内几乎</w:t>
      </w:r>
      <w:ins w:id="35" w:author="本太子一日不死，你终究是王爷" w:date="2019-04-25T00:47:00Z">
        <w:r>
          <w:rPr>
            <w:rFonts w:hint="eastAsia"/>
          </w:rPr>
          <w:t>只</w:t>
        </w:r>
      </w:ins>
      <w:r>
        <w:rPr>
          <w:rFonts w:hint="eastAsia"/>
        </w:rPr>
        <w:t>容得下一张床的管理员间里，以备突发情况。“不是夫妻谁能愿意？”他顿了顿</w:t>
      </w:r>
      <w:r>
        <w:rPr>
          <w:rFonts w:hint="eastAsia"/>
        </w:rPr>
        <w:t>，“主要是人家姑娘不愿意啊。”彭川哈哈笑着，顺带躲过了床另一头妻子的拳头。</w:t>
      </w:r>
    </w:p>
    <w:p w14:paraId="1E070F9B" w14:textId="338D2D7E" w:rsidR="00F46259" w:rsidRDefault="006D4224">
      <w:pPr>
        <w:ind w:firstLineChars="200" w:firstLine="420"/>
        <w:rPr>
          <w:ins w:id="36" w:author="本太子一日不死，你终究是王爷" w:date="2019-04-25T00:50:00Z"/>
        </w:rPr>
      </w:pPr>
      <w:ins w:id="37" w:author="本太子一日不死，你终究是王爷" w:date="2019-04-25T00:48:00Z">
        <w:r>
          <w:rPr>
            <w:rFonts w:hint="eastAsia"/>
          </w:rPr>
          <w:t>在十四个小时的工作时间内，彭川</w:t>
        </w:r>
      </w:ins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分钟左右就要检查并打扫一次厕所卫生，</w:t>
      </w:r>
      <w:r>
        <w:rPr>
          <w:rFonts w:hint="eastAsia"/>
        </w:rPr>
        <w:t>2015</w:t>
      </w:r>
      <w:r>
        <w:rPr>
          <w:rFonts w:hint="eastAsia"/>
        </w:rPr>
        <w:t>年厕所革命的大力推广，更使厕所卫生监察日益严格。每天早上的定期巡检之外，还出现了越来越多来自环卫各层级的不定期抽查。</w:t>
      </w:r>
      <w:ins w:id="38" w:author="本太子一日不死，你终究是王爷" w:date="2019-04-25T00:49:00Z">
        <w:r>
          <w:rPr>
            <w:rFonts w:hint="eastAsia"/>
          </w:rPr>
          <w:t>彭川</w:t>
        </w:r>
      </w:ins>
      <w:r>
        <w:rPr>
          <w:rFonts w:hint="eastAsia"/>
        </w:rPr>
        <w:t>笑了笑</w:t>
      </w:r>
    </w:p>
    <w:p w14:paraId="49D8301A" w14:textId="77777777" w:rsidR="00F46259" w:rsidRDefault="006D4224" w:rsidP="00F46259">
      <w:pPr>
        <w:pPrChange w:id="39" w:author="本太子一日不死，你终究是王爷" w:date="2019-04-25T00:50:00Z">
          <w:pPr>
            <w:ind w:firstLineChars="200" w:firstLine="420"/>
          </w:pPr>
        </w:pPrChange>
      </w:pPr>
      <w:ins w:id="40" w:author="本太子一日不死，你终究是王爷" w:date="2019-04-25T00:50:00Z">
        <w:r>
          <w:rPr>
            <w:rFonts w:hint="eastAsia"/>
          </w:rPr>
          <w:t xml:space="preserve">    </w:t>
        </w:r>
        <w:r>
          <w:rPr>
            <w:rFonts w:hint="eastAsia"/>
          </w:rPr>
          <w:t>改建、翻新、严格监管与维护……种种举措</w:t>
        </w:r>
      </w:ins>
      <w:ins w:id="41" w:author="本太子一日不死，你终究是王爷" w:date="2019-04-25T00:51:00Z">
        <w:r>
          <w:rPr>
            <w:rFonts w:hint="eastAsia"/>
          </w:rPr>
          <w:t>共同促进</w:t>
        </w:r>
        <w:r>
          <w:rPr>
            <w:rFonts w:hint="eastAsia"/>
          </w:rPr>
          <w:t>了城市厕所的进步。</w:t>
        </w:r>
      </w:ins>
    </w:p>
    <w:p w14:paraId="523C1A9F" w14:textId="77777777" w:rsidR="00F46259" w:rsidRDefault="006D4224">
      <w:pPr>
        <w:rPr>
          <w:rFonts w:ascii="Verdana" w:eastAsia="宋体" w:hAnsi="Verdana" w:cs="Verdana"/>
          <w:i/>
          <w:iCs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br/>
      </w:r>
      <w:r>
        <w:rPr>
          <w:rFonts w:ascii="Verdana" w:eastAsia="宋体" w:hAnsi="Verdana" w:cs="Verdana" w:hint="eastAsia"/>
          <w:i/>
          <w:iCs/>
          <w:color w:val="333333"/>
          <w:szCs w:val="21"/>
          <w:shd w:val="clear" w:color="auto" w:fill="FFFFFF"/>
        </w:rPr>
        <w:t>农村主线：</w:t>
      </w:r>
    </w:p>
    <w:p w14:paraId="66D632C8" w14:textId="77777777" w:rsidR="00F46259" w:rsidRDefault="006D4224">
      <w:r>
        <w:rPr>
          <w:rFonts w:hint="eastAsia"/>
        </w:rPr>
        <w:t>Tips</w:t>
      </w:r>
      <w:r>
        <w:rPr>
          <w:rFonts w:hint="eastAsia"/>
        </w:rPr>
        <w:t>：</w:t>
      </w:r>
    </w:p>
    <w:p w14:paraId="42670783" w14:textId="77777777" w:rsidR="00F46259" w:rsidRDefault="00F46259"/>
    <w:p w14:paraId="0597F2CD" w14:textId="77777777" w:rsidR="00F46259" w:rsidRDefault="006D4224">
      <w:r>
        <w:rPr>
          <w:rFonts w:hint="eastAsia"/>
        </w:rPr>
        <w:t>6</w:t>
      </w:r>
      <w:r>
        <w:rPr>
          <w:rFonts w:hint="eastAsia"/>
        </w:rPr>
        <w:t>种厕坑：</w:t>
      </w:r>
    </w:p>
    <w:p w14:paraId="314A5D84" w14:textId="77777777" w:rsidR="00F46259" w:rsidRDefault="006D4224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农村改厕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并非只有为人熟识的旱厕改水厕。实际上，各地可以根据气候、条件、生活习惯等，从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6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种预算、功能不同的厕所中进行选择，达到因地制宜的效果。</w:t>
      </w:r>
    </w:p>
    <w:p w14:paraId="0CF26FE4" w14:textId="77777777" w:rsidR="00F46259" w:rsidRDefault="006D4224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如习惯应用液态粪肥的地区可修建双瓮漏斗式厕所；干旱缺水地区则宜选择修建粪尿分集式厕所。</w:t>
      </w:r>
    </w:p>
    <w:p w14:paraId="4BBB36A0" w14:textId="77777777" w:rsidR="00F46259" w:rsidRDefault="00F46259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82B65D3" w14:textId="77777777" w:rsidR="00F46259" w:rsidRDefault="00F46259"/>
    <w:p w14:paraId="63EE375A" w14:textId="77777777" w:rsidR="00F46259" w:rsidRDefault="006D4224">
      <w:r>
        <w:rPr>
          <w:rFonts w:hint="eastAsia"/>
        </w:rPr>
        <w:t>恭喜你成功建成无害</w:t>
      </w:r>
      <w:proofErr w:type="gramStart"/>
      <w:r>
        <w:rPr>
          <w:rFonts w:hint="eastAsia"/>
        </w:rPr>
        <w:t>化卫生</w:t>
      </w:r>
      <w:proofErr w:type="gramEnd"/>
      <w:r>
        <w:rPr>
          <w:rFonts w:hint="eastAsia"/>
        </w:rPr>
        <w:t>厕所。</w:t>
      </w:r>
      <w:r>
        <w:rPr>
          <w:rFonts w:hint="eastAsia"/>
        </w:rPr>
        <w:t>/</w:t>
      </w:r>
      <w:r>
        <w:rPr>
          <w:rFonts w:hint="eastAsia"/>
        </w:rPr>
        <w:t>不好意思，您未能成功建成无害</w:t>
      </w:r>
      <w:proofErr w:type="gramStart"/>
      <w:r>
        <w:rPr>
          <w:rFonts w:hint="eastAsia"/>
        </w:rPr>
        <w:t>化卫生</w:t>
      </w:r>
      <w:proofErr w:type="gramEnd"/>
      <w:r>
        <w:rPr>
          <w:rFonts w:hint="eastAsia"/>
        </w:rPr>
        <w:t>厕所</w:t>
      </w:r>
    </w:p>
    <w:p w14:paraId="44CE6085" w14:textId="77777777" w:rsidR="00F46259" w:rsidRDefault="00F46259">
      <w:pPr>
        <w:rPr>
          <w:highlight w:val="yellow"/>
        </w:rPr>
      </w:pPr>
    </w:p>
    <w:p w14:paraId="3C59AC94" w14:textId="274E63A3" w:rsidR="00F46259" w:rsidRDefault="00F46259">
      <w:pPr>
        <w:rPr>
          <w:highlight w:val="yellow"/>
        </w:rPr>
      </w:pPr>
    </w:p>
    <w:p w14:paraId="573E7092" w14:textId="77777777" w:rsidR="00F46259" w:rsidRDefault="006D4224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无害</w:t>
      </w:r>
      <w:proofErr w:type="gramStart"/>
      <w:r>
        <w:rPr>
          <w:rFonts w:hint="eastAsia"/>
        </w:rPr>
        <w:t>化卫生</w:t>
      </w:r>
      <w:proofErr w:type="gramEnd"/>
      <w:r>
        <w:rPr>
          <w:rFonts w:hint="eastAsia"/>
        </w:rPr>
        <w:t>厕所，要求不再露天，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有墙有顶；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贮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粪池不渗不漏、密闭有盖，粪便能够按时清出。同时，厕所内没有蝇蛆和臭味。</w:t>
      </w:r>
    </w:p>
    <w:p w14:paraId="117183D5" w14:textId="77777777" w:rsidR="00F46259" w:rsidRDefault="006D4224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在国家的大力推行与政策补贴下，农村无害化厕所普及率逐年提高，全国爱卫办预计将于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2030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年实现无害化厕所全覆盖。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ADB4058" w14:textId="77777777" w:rsidR="00F46259" w:rsidRDefault="006D4224">
      <w:pPr>
        <w:rPr>
          <w:rFonts w:ascii="Arial" w:eastAsia="宋体" w:hAnsi="Arial" w:cs="Arial"/>
          <w:color w:val="333333"/>
          <w:szCs w:val="21"/>
          <w:highlight w:val="yellow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highlight w:val="yellow"/>
          <w:shd w:val="clear" w:color="auto" w:fill="FFFFFF"/>
        </w:rPr>
        <w:t>（无害化厕所普及率图）</w:t>
      </w:r>
    </w:p>
    <w:p w14:paraId="58405220" w14:textId="77777777" w:rsidR="00F46259" w:rsidRDefault="006D4224">
      <w:pPr>
        <w:ind w:firstLineChars="200"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 </w:t>
      </w:r>
    </w:p>
    <w:p w14:paraId="369B6D84" w14:textId="77777777" w:rsidR="00F46259" w:rsidRDefault="006D4224">
      <w:pPr>
        <w:rPr>
          <w:rFonts w:ascii="Verdana" w:eastAsia="宋体" w:hAnsi="Verdana" w:cs="Verdana"/>
          <w:b/>
          <w:bCs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333333"/>
          <w:szCs w:val="21"/>
          <w:shd w:val="clear" w:color="auto" w:fill="FFFFFF"/>
        </w:rPr>
        <w:t>重要意义</w:t>
      </w:r>
      <w:r>
        <w:rPr>
          <w:rFonts w:ascii="Verdana" w:eastAsia="宋体" w:hAnsi="Verdana" w:cs="Verdana" w:hint="eastAsia"/>
          <w:b/>
          <w:bCs/>
          <w:color w:val="333333"/>
          <w:szCs w:val="21"/>
          <w:shd w:val="clear" w:color="auto" w:fill="FFFFFF"/>
        </w:rPr>
        <w:t>part</w:t>
      </w:r>
    </w:p>
    <w:p w14:paraId="03C53D45" w14:textId="05823950" w:rsidR="00F46259" w:rsidRDefault="006D4224">
      <w:pPr>
        <w:ind w:firstLineChars="200" w:firstLine="420"/>
        <w:rPr>
          <w:del w:id="42" w:author="zhewang" w:date="2019-04-22T11:16:00Z"/>
        </w:rPr>
      </w:pPr>
      <w:ins w:id="43" w:author="本太子一日不死，你终究是王爷" w:date="2019-04-25T09:43:00Z">
        <w:r>
          <w:rPr>
            <w:rFonts w:hint="eastAsia"/>
          </w:rPr>
          <w:t>厕所状况越来越好</w:t>
        </w:r>
      </w:ins>
      <w:r>
        <w:rPr>
          <w:rFonts w:hint="eastAsia"/>
        </w:rPr>
        <w:t>，</w:t>
      </w:r>
      <w:ins w:id="44" w:author="本太子一日不死，你终究是王爷" w:date="2019-04-25T09:43:00Z">
        <w:r>
          <w:rPr>
            <w:rFonts w:hint="eastAsia"/>
          </w:rPr>
          <w:t>小张却不以为意。</w:t>
        </w:r>
      </w:ins>
      <w:ins w:id="45" w:author="本太子一日不死，你终究是王爷" w:date="2019-04-25T00:58:00Z">
        <w:r>
          <w:rPr>
            <w:rFonts w:hint="eastAsia"/>
          </w:rPr>
          <w:t>从小住在</w:t>
        </w:r>
        <w:proofErr w:type="gramStart"/>
        <w:r>
          <w:rPr>
            <w:rFonts w:hint="eastAsia"/>
          </w:rPr>
          <w:t>仵</w:t>
        </w:r>
        <w:proofErr w:type="gramEnd"/>
        <w:r>
          <w:rPr>
            <w:rFonts w:hint="eastAsia"/>
          </w:rPr>
          <w:t>龙堂乡的</w:t>
        </w:r>
      </w:ins>
      <w:ins w:id="46" w:author="本太子一日不死，你终究是王爷" w:date="2019-04-25T09:43:00Z">
        <w:r>
          <w:rPr>
            <w:rFonts w:hint="eastAsia"/>
          </w:rPr>
          <w:t>他</w:t>
        </w:r>
      </w:ins>
      <w:ins w:id="47" w:author="本太子一日不死，你终究是王爷" w:date="2019-04-25T00:53:00Z">
        <w:r>
          <w:rPr>
            <w:rFonts w:hint="eastAsia"/>
          </w:rPr>
          <w:t>早已习惯</w:t>
        </w:r>
      </w:ins>
      <w:ins w:id="48" w:author="本太子一日不死，你终究是王爷" w:date="2019-04-25T00:58:00Z">
        <w:r>
          <w:rPr>
            <w:rFonts w:hint="eastAsia"/>
          </w:rPr>
          <w:t>了家里</w:t>
        </w:r>
      </w:ins>
      <w:ins w:id="49" w:author="本太子一日不死，你终究是王爷" w:date="2019-04-25T00:53:00Z">
        <w:r>
          <w:rPr>
            <w:rFonts w:hint="eastAsia"/>
          </w:rPr>
          <w:t>“临猪而</w:t>
        </w:r>
        <w:r>
          <w:rPr>
            <w:rFonts w:hint="eastAsia"/>
          </w:rPr>
          <w:lastRenderedPageBreak/>
          <w:t>建”的旱厕，</w:t>
        </w:r>
      </w:ins>
      <w:ins w:id="50" w:author="本太子一日不死，你终究是王爷" w:date="2019-04-25T09:42:00Z">
        <w:r>
          <w:rPr>
            <w:rFonts w:hint="eastAsia"/>
          </w:rPr>
          <w:t>对于改厕，他觉得毫无必要。</w:t>
        </w:r>
      </w:ins>
      <w:r>
        <w:rPr>
          <w:rFonts w:hint="eastAsia"/>
        </w:rPr>
        <w:t>大举推进的厕所建设，</w:t>
      </w:r>
      <w:ins w:id="51" w:author="本太子一日不死，你终究是王爷" w:date="2019-04-25T09:44:00Z">
        <w:r>
          <w:rPr>
            <w:rFonts w:hint="eastAsia"/>
          </w:rPr>
          <w:t>着实</w:t>
        </w:r>
      </w:ins>
      <w:r>
        <w:rPr>
          <w:rFonts w:hint="eastAsia"/>
        </w:rPr>
        <w:t>引发了越来越多</w:t>
      </w:r>
      <w:del w:id="52" w:author="本太子一日不死，你终究是王爷" w:date="2019-04-25T00:54:00Z">
        <w:r>
          <w:rPr>
            <w:rFonts w:hint="eastAsia"/>
          </w:rPr>
          <w:delText>像</w:delText>
        </w:r>
      </w:del>
      <w:commentRangeStart w:id="53"/>
      <w:r>
        <w:rPr>
          <w:rFonts w:hint="eastAsia"/>
        </w:rPr>
        <w:t>小张</w:t>
      </w:r>
      <w:commentRangeEnd w:id="53"/>
      <w:r>
        <w:rPr>
          <w:rStyle w:val="ae"/>
        </w:rPr>
        <w:commentReference w:id="53"/>
      </w:r>
      <w:r>
        <w:rPr>
          <w:rFonts w:hint="eastAsia"/>
        </w:rPr>
        <w:t>一样的困惑——花这么多钱，</w:t>
      </w:r>
      <w:ins w:id="54" w:author="zhewang" w:date="2019-04-22T11:16:00Z">
        <w:r>
          <w:rPr>
            <w:rFonts w:hint="eastAsia"/>
          </w:rPr>
          <w:t>有必要吗？</w:t>
        </w:r>
      </w:ins>
    </w:p>
    <w:p w14:paraId="73A03BA6" w14:textId="77777777" w:rsidR="00F46259" w:rsidRDefault="00F46259">
      <w:pPr>
        <w:ind w:firstLineChars="200" w:firstLine="420"/>
        <w:rPr>
          <w:ins w:id="55" w:author="zhewang" w:date="2019-04-22T11:16:00Z"/>
        </w:rPr>
      </w:pPr>
    </w:p>
    <w:p w14:paraId="651D5041" w14:textId="2F43C94A" w:rsidR="00F46259" w:rsidRDefault="006D4224">
      <w:pPr>
        <w:ind w:firstLineChars="200" w:firstLine="420"/>
      </w:pPr>
      <w:ins w:id="56" w:author="本太子一日不死，你终究是王爷" w:date="2019-04-25T09:25:00Z">
        <w:r>
          <w:rPr>
            <w:rFonts w:hint="eastAsia"/>
          </w:rPr>
          <w:t>世界卫生组织显示，</w:t>
        </w:r>
        <w:r>
          <w:rPr>
            <w:rFonts w:hint="eastAsia"/>
          </w:rPr>
          <w:t>平均对</w:t>
        </w:r>
        <w:r>
          <w:rPr>
            <w:rFonts w:hint="eastAsia"/>
          </w:rPr>
          <w:t>厕所</w:t>
        </w:r>
        <w:r>
          <w:rPr>
            <w:rFonts w:hint="eastAsia"/>
          </w:rPr>
          <w:t>1</w:t>
        </w:r>
        <w:r>
          <w:rPr>
            <w:rFonts w:hint="eastAsia"/>
          </w:rPr>
          <w:t>美元的投入，可以带来</w:t>
        </w:r>
        <w:r>
          <w:rPr>
            <w:rFonts w:hint="eastAsia"/>
          </w:rPr>
          <w:t>5.3</w:t>
        </w:r>
        <w:r>
          <w:rPr>
            <w:rFonts w:hint="eastAsia"/>
          </w:rPr>
          <w:t>倍的回报。</w:t>
        </w:r>
      </w:ins>
      <w:r>
        <w:rPr>
          <w:rFonts w:hint="eastAsia"/>
        </w:rPr>
        <w:t>“长期来看，这是一件会盈利的事情。”世界厕所组织创始人沈锐华</w:t>
      </w:r>
      <w:ins w:id="57" w:author="zhewang" w:date="2019-04-22T11:17:00Z">
        <w:r>
          <w:rPr>
            <w:rFonts w:hint="eastAsia"/>
          </w:rPr>
          <w:t>举例说</w:t>
        </w:r>
      </w:ins>
      <w:r>
        <w:rPr>
          <w:rFonts w:hint="eastAsia"/>
        </w:rPr>
        <w:t>，“</w:t>
      </w:r>
      <w:r>
        <w:rPr>
          <w:rFonts w:hint="eastAsia"/>
        </w:rPr>
        <w:t>印度投入厕所革命的</w:t>
      </w:r>
      <w:r>
        <w:rPr>
          <w:rFonts w:hint="eastAsia"/>
        </w:rPr>
        <w:t>10</w:t>
      </w:r>
      <w:r>
        <w:rPr>
          <w:rFonts w:hint="eastAsia"/>
        </w:rPr>
        <w:t>亿美元，</w:t>
      </w:r>
      <w:r>
        <w:rPr>
          <w:rFonts w:hint="eastAsia"/>
        </w:rPr>
        <w:t>10</w:t>
      </w:r>
      <w:r>
        <w:rPr>
          <w:rFonts w:hint="eastAsia"/>
        </w:rPr>
        <w:t>年左右就能收回成本。”对于厕所革命的经济效益，</w:t>
      </w:r>
      <w:ins w:id="58" w:author="本太子一日不死，你终究是王爷" w:date="2019-04-25T09:29:00Z">
        <w:r>
          <w:rPr>
            <w:rFonts w:hint="eastAsia"/>
          </w:rPr>
          <w:t>他同样</w:t>
        </w:r>
      </w:ins>
      <w:r>
        <w:rPr>
          <w:rFonts w:hint="eastAsia"/>
        </w:rPr>
        <w:t>非常看好。</w:t>
      </w:r>
    </w:p>
    <w:p w14:paraId="309CBEAE" w14:textId="461C23A8" w:rsidR="00F46259" w:rsidRDefault="006D4224">
      <w:pPr>
        <w:ind w:firstLineChars="200" w:firstLine="420"/>
      </w:pPr>
      <w:r>
        <w:rPr>
          <w:rFonts w:hint="eastAsia"/>
        </w:rPr>
        <w:t>城市旅游厕所</w:t>
      </w:r>
      <w:ins w:id="59" w:author="zhewang" w:date="2019-04-22T11:19:00Z">
        <w:r>
          <w:rPr>
            <w:rFonts w:hint="eastAsia"/>
          </w:rPr>
          <w:t>的</w:t>
        </w:r>
      </w:ins>
      <w:r>
        <w:rPr>
          <w:rFonts w:hint="eastAsia"/>
        </w:rPr>
        <w:t>卫生</w:t>
      </w:r>
      <w:ins w:id="60" w:author="zhewang" w:date="2019-04-22T11:19:00Z">
        <w:r>
          <w:rPr>
            <w:rFonts w:hint="eastAsia"/>
          </w:rPr>
          <w:t>情况</w:t>
        </w:r>
      </w:ins>
      <w:r>
        <w:rPr>
          <w:rFonts w:hint="eastAsia"/>
        </w:rPr>
        <w:t>、美观程度，</w:t>
      </w:r>
      <w:ins w:id="61" w:author="zhewang" w:date="2019-04-22T11:20:00Z">
        <w:r>
          <w:rPr>
            <w:rFonts w:hint="eastAsia"/>
          </w:rPr>
          <w:t>对</w:t>
        </w:r>
      </w:ins>
      <w:r>
        <w:rPr>
          <w:rFonts w:hint="eastAsia"/>
        </w:rPr>
        <w:t>游客的旅游体验</w:t>
      </w:r>
      <w:ins w:id="62" w:author="zhewang" w:date="2019-04-22T11:20:00Z">
        <w:r>
          <w:rPr>
            <w:rFonts w:hint="eastAsia"/>
          </w:rPr>
          <w:t>有着直接影响</w:t>
        </w:r>
      </w:ins>
      <w:r>
        <w:rPr>
          <w:rFonts w:hint="eastAsia"/>
        </w:rPr>
        <w:t>，</w:t>
      </w:r>
      <w:ins w:id="63" w:author="本太子一日不死，你终究是王爷" w:date="2019-04-25T00:59:00Z">
        <w:r>
          <w:rPr>
            <w:rFonts w:hint="eastAsia"/>
          </w:rPr>
          <w:t>进而</w:t>
        </w:r>
      </w:ins>
      <w:ins w:id="64" w:author="zhewang" w:date="2019-04-22T11:21:00Z">
        <w:r>
          <w:rPr>
            <w:rFonts w:hint="eastAsia"/>
          </w:rPr>
          <w:t>关系</w:t>
        </w:r>
      </w:ins>
      <w:ins w:id="65" w:author="本太子一日不死，你终究是王爷" w:date="2019-04-25T01:00:00Z">
        <w:r>
          <w:rPr>
            <w:rFonts w:hint="eastAsia"/>
          </w:rPr>
          <w:t>到</w:t>
        </w:r>
      </w:ins>
      <w:r>
        <w:rPr>
          <w:rFonts w:hint="eastAsia"/>
        </w:rPr>
        <w:t>景点</w:t>
      </w:r>
      <w:ins w:id="66" w:author="本太子一日不死，你终究是王爷" w:date="2019-04-25T01:00:00Z">
        <w:r>
          <w:rPr>
            <w:rFonts w:hint="eastAsia"/>
          </w:rPr>
          <w:t>获得推荐的可能性</w:t>
        </w:r>
      </w:ins>
      <w:r>
        <w:rPr>
          <w:rFonts w:hint="eastAsia"/>
        </w:rPr>
        <w:t>。“我之前有去厦门玩，当时那里</w:t>
      </w:r>
      <w:r>
        <w:rPr>
          <w:rFonts w:hint="eastAsia"/>
        </w:rPr>
        <w:t>厕所真的很脏，”沈锐华回忆道，“回</w:t>
      </w:r>
      <w:r>
        <w:rPr>
          <w:rFonts w:hint="eastAsia"/>
        </w:rPr>
        <w:t>新加坡之后，我就告诉</w:t>
      </w:r>
      <w:r>
        <w:rPr>
          <w:rFonts w:hint="eastAsia"/>
        </w:rPr>
        <w:t>朋友别去玩了。”</w:t>
      </w:r>
    </w:p>
    <w:p w14:paraId="084BF6BA" w14:textId="0AA5F323" w:rsidR="00F46259" w:rsidRDefault="006D4224">
      <w:pPr>
        <w:ind w:firstLineChars="200" w:firstLine="420"/>
        <w:rPr>
          <w:ins w:id="67" w:author="zhewang" w:date="2019-04-22T11:30:00Z"/>
        </w:rPr>
      </w:pPr>
      <w:r>
        <w:rPr>
          <w:rFonts w:hint="eastAsia"/>
        </w:rPr>
        <w:t>“国外机构曾经研究过，厕所给商业体能带来</w:t>
      </w:r>
      <w:r>
        <w:rPr>
          <w:rFonts w:hint="eastAsia"/>
        </w:rPr>
        <w:t>7%</w:t>
      </w:r>
      <w:r>
        <w:rPr>
          <w:rFonts w:hint="eastAsia"/>
        </w:rPr>
        <w:t>的经济效益。”</w:t>
      </w:r>
      <w:ins w:id="68" w:author="zhewang" w:date="2019-04-22T11:27:00Z">
        <w:r>
          <w:rPr>
            <w:rFonts w:hint="eastAsia"/>
          </w:rPr>
          <w:t xml:space="preserve"> </w:t>
        </w:r>
        <w:r>
          <w:rPr>
            <w:rFonts w:hint="eastAsia"/>
          </w:rPr>
          <w:t>“中国厕所先生”</w:t>
        </w:r>
      </w:ins>
      <w:r>
        <w:rPr>
          <w:rFonts w:hint="eastAsia"/>
        </w:rPr>
        <w:t>钱军表明。</w:t>
      </w:r>
      <w:ins w:id="69" w:author="zhewang" w:date="2019-04-22T11:28:00Z">
        <w:r>
          <w:rPr>
            <w:rFonts w:hint="eastAsia"/>
          </w:rPr>
          <w:t>钱军是</w:t>
        </w:r>
      </w:ins>
      <w:ins w:id="70" w:author="zhewang" w:date="2019-04-22T11:29:00Z">
        <w:r>
          <w:t>全国首家致力于</w:t>
        </w:r>
        <w:proofErr w:type="gramStart"/>
        <w:r>
          <w:t>厕所公益</w:t>
        </w:r>
        <w:proofErr w:type="gramEnd"/>
        <w:r>
          <w:t>的非公募基金会</w:t>
        </w:r>
        <w:r>
          <w:rPr>
            <w:rFonts w:hint="eastAsia"/>
          </w:rPr>
          <w:t>——</w:t>
        </w:r>
      </w:ins>
      <w:ins w:id="71" w:author="zhewang" w:date="2019-04-22T11:27:00Z">
        <w:r>
          <w:t>昆山</w:t>
        </w:r>
        <w:proofErr w:type="gramStart"/>
        <w:r>
          <w:t>昱</w:t>
        </w:r>
        <w:proofErr w:type="gramEnd"/>
        <w:r>
          <w:t>庭公益基金会</w:t>
        </w:r>
        <w:r>
          <w:rPr>
            <w:rFonts w:hint="eastAsia"/>
          </w:rPr>
          <w:t>的创始人</w:t>
        </w:r>
      </w:ins>
      <w:ins w:id="72" w:author="zhewang" w:date="2019-04-22T11:29:00Z">
        <w:r>
          <w:rPr>
            <w:rFonts w:hint="eastAsia"/>
          </w:rPr>
          <w:t>他</w:t>
        </w:r>
      </w:ins>
      <w:ins w:id="73" w:author="zhewang" w:date="2019-04-22T11:30:00Z">
        <w:r>
          <w:rPr>
            <w:rFonts w:hint="eastAsia"/>
          </w:rPr>
          <w:t>表示</w:t>
        </w:r>
      </w:ins>
      <w:r>
        <w:rPr>
          <w:rFonts w:hint="eastAsia"/>
        </w:rPr>
        <w:t>，卫生美观的厕所会增加人们在其附近徘徊的时长，</w:t>
      </w:r>
      <w:commentRangeStart w:id="74"/>
      <w:r>
        <w:rPr>
          <w:rFonts w:hint="eastAsia"/>
        </w:rPr>
        <w:t>从而提高了消费的可能性。</w:t>
      </w:r>
      <w:commentRangeEnd w:id="74"/>
      <w:r>
        <w:rPr>
          <w:rStyle w:val="ae"/>
        </w:rPr>
        <w:commentReference w:id="74"/>
      </w:r>
      <w:ins w:id="75" w:author="本太子一日不死，你终究是王爷" w:date="2019-04-25T10:20:00Z">
        <w:r>
          <w:rPr>
            <w:rStyle w:val="ae"/>
            <w:rFonts w:hint="eastAsia"/>
          </w:rPr>
          <w:t>（</w:t>
        </w:r>
        <w:r>
          <w:rPr>
            <w:rStyle w:val="ae"/>
            <w:rFonts w:hint="eastAsia"/>
          </w:rPr>
          <w:t>这里钱老师没举景点的例子，</w:t>
        </w:r>
      </w:ins>
      <w:ins w:id="76" w:author="本太子一日不死，你终究是王爷" w:date="2019-04-25T10:21:00Z">
        <w:r>
          <w:rPr>
            <w:rStyle w:val="ae"/>
            <w:rFonts w:hint="eastAsia"/>
          </w:rPr>
          <w:t>这样举例还得麻烦师姐给看看合不合适</w:t>
        </w:r>
      </w:ins>
      <w:ins w:id="77" w:author="本太子一日不死，你终究是王爷" w:date="2019-04-25T10:20:00Z">
        <w:r>
          <w:rPr>
            <w:rStyle w:val="ae"/>
            <w:rFonts w:hint="eastAsia"/>
          </w:rPr>
          <w:t>）</w:t>
        </w:r>
      </w:ins>
      <w:ins w:id="78" w:author="本太子一日不死，你终究是王爷" w:date="2019-04-25T10:34:00Z">
        <w:r>
          <w:rPr>
            <w:rStyle w:val="ae"/>
            <w:rFonts w:hint="eastAsia"/>
          </w:rPr>
          <w:t>以南</w:t>
        </w:r>
        <w:proofErr w:type="gramStart"/>
        <w:r>
          <w:rPr>
            <w:rStyle w:val="ae"/>
            <w:rFonts w:hint="eastAsia"/>
          </w:rPr>
          <w:t>锣</w:t>
        </w:r>
        <w:proofErr w:type="gramEnd"/>
        <w:r>
          <w:rPr>
            <w:rStyle w:val="ae"/>
            <w:rFonts w:hint="eastAsia"/>
          </w:rPr>
          <w:t>古巷为例，干净的厕所使游客，尤其是女性游</w:t>
        </w:r>
        <w:r>
          <w:rPr>
            <w:rStyle w:val="ae"/>
            <w:rFonts w:hint="eastAsia"/>
          </w:rPr>
          <w:t>客不再需要离开景区解决个人问题，延长了其在</w:t>
        </w:r>
      </w:ins>
      <w:ins w:id="79" w:author="本太子一日不死，你终究是王爷" w:date="2019-04-25T10:35:00Z">
        <w:r>
          <w:rPr>
            <w:rStyle w:val="ae"/>
            <w:rFonts w:hint="eastAsia"/>
          </w:rPr>
          <w:t>景区内游玩的时间，</w:t>
        </w:r>
        <w:proofErr w:type="gramStart"/>
        <w:r>
          <w:rPr>
            <w:rStyle w:val="ae"/>
            <w:rFonts w:hint="eastAsia"/>
          </w:rPr>
          <w:t>进入商铺消费</w:t>
        </w:r>
        <w:proofErr w:type="gramEnd"/>
        <w:r>
          <w:rPr>
            <w:rStyle w:val="ae"/>
            <w:rFonts w:hint="eastAsia"/>
          </w:rPr>
          <w:t>的几率也就大了起来。</w:t>
        </w:r>
      </w:ins>
    </w:p>
    <w:p w14:paraId="1F143FBA" w14:textId="77777777" w:rsidR="00F46259" w:rsidRDefault="00F46259">
      <w:pPr>
        <w:ind w:firstLineChars="200" w:firstLine="420"/>
      </w:pPr>
    </w:p>
    <w:p w14:paraId="66DD7CCA" w14:textId="77777777" w:rsidR="00F46259" w:rsidRDefault="006D4224">
      <w:pPr>
        <w:ind w:firstLineChars="200" w:firstLine="420"/>
        <w:rPr>
          <w:ins w:id="80" w:author="本太子一日不死，你终究是王爷" w:date="2019-04-25T01:11:00Z"/>
        </w:rPr>
      </w:pPr>
      <w:r>
        <w:rPr>
          <w:rFonts w:hint="eastAsia"/>
        </w:rPr>
        <w:t>对于</w:t>
      </w:r>
      <w:ins w:id="81" w:author="zhewang" w:date="2019-04-22T11:32:00Z">
        <w:r>
          <w:rPr>
            <w:rFonts w:hint="eastAsia"/>
          </w:rPr>
          <w:t>旅游用途</w:t>
        </w:r>
      </w:ins>
      <w:ins w:id="82" w:author="zhewang" w:date="2019-04-22T11:33:00Z">
        <w:r>
          <w:rPr>
            <w:rFonts w:hint="eastAsia"/>
          </w:rPr>
          <w:t>并不明显的</w:t>
        </w:r>
      </w:ins>
      <w:r>
        <w:rPr>
          <w:rFonts w:hint="eastAsia"/>
        </w:rPr>
        <w:t>农村厕所，</w:t>
      </w:r>
      <w:ins w:id="83" w:author="zhewang" w:date="2019-04-22T11:33:00Z">
        <w:r>
          <w:rPr>
            <w:rFonts w:hint="eastAsia"/>
          </w:rPr>
          <w:t>新建、改建</w:t>
        </w:r>
      </w:ins>
      <w:ins w:id="84" w:author="zhewang" w:date="2019-04-22T11:32:00Z">
        <w:r>
          <w:rPr>
            <w:rFonts w:hint="eastAsia"/>
          </w:rPr>
          <w:t>厕所</w:t>
        </w:r>
      </w:ins>
      <w:ins w:id="85" w:author="本太子一日不死，你终究是王爷" w:date="2019-04-25T01:10:00Z">
        <w:r>
          <w:rPr>
            <w:rFonts w:hint="eastAsia"/>
          </w:rPr>
          <w:t>则带来了显著的卫生进步。</w:t>
        </w:r>
      </w:ins>
      <w:ins w:id="86" w:author="本太子一日不死，你终究是王爷" w:date="2019-04-25T01:11:00Z">
        <w:r>
          <w:t>中国疾病预防控制中心</w:t>
        </w:r>
        <w:r>
          <w:rPr>
            <w:rFonts w:hint="eastAsia"/>
          </w:rPr>
          <w:t>、</w:t>
        </w:r>
        <w:r>
          <w:t>农村改水改厕技术指导中心研究员</w:t>
        </w:r>
        <w:r>
          <w:rPr>
            <w:rFonts w:hint="eastAsia"/>
          </w:rPr>
          <w:t>付彦芬表示，改厕可以从根本上控制肠道传染病的发生，是卫生防病的主要措施。</w:t>
        </w:r>
      </w:ins>
    </w:p>
    <w:p w14:paraId="5A093064" w14:textId="77777777" w:rsidR="00F46259" w:rsidRDefault="006D4224">
      <w:pPr>
        <w:ind w:firstLineChars="200" w:firstLine="420"/>
        <w:rPr>
          <w:ins w:id="87" w:author="本太子一日不死，你终究是王爷" w:date="2019-04-25T01:11:00Z"/>
        </w:rPr>
      </w:pPr>
      <w:ins w:id="88" w:author="本太子一日不死，你终究是王爷" w:date="2019-04-25T01:11:00Z">
        <w:r>
          <w:rPr>
            <w:rFonts w:hint="eastAsia"/>
          </w:rPr>
          <w:t>以血吸虫病为例，这是一种沿河多发的粪口疾病，其传染源是粪便中的虫卵。随着改厕的不断进行，历年血吸虫病发病人数不断减少，疫情得到了有效控制。</w:t>
        </w:r>
      </w:ins>
    </w:p>
    <w:p w14:paraId="2D925275" w14:textId="77777777" w:rsidR="00F46259" w:rsidRDefault="006D4224">
      <w:pPr>
        <w:ind w:firstLineChars="200" w:firstLine="420"/>
        <w:rPr>
          <w:ins w:id="89" w:author="本太子一日不死，你终究是王爷" w:date="2019-04-25T01:11:00Z"/>
          <w:highlight w:val="yellow"/>
        </w:rPr>
      </w:pPr>
      <w:ins w:id="90" w:author="本太子一日不死，你终究是王爷" w:date="2019-04-25T01:11:00Z">
        <w:r>
          <w:rPr>
            <w:rFonts w:hint="eastAsia"/>
            <w:highlight w:val="yellow"/>
          </w:rPr>
          <w:t>（图表）</w:t>
        </w:r>
      </w:ins>
    </w:p>
    <w:p w14:paraId="61721C15" w14:textId="77777777" w:rsidR="00F46259" w:rsidRDefault="00F46259">
      <w:pPr>
        <w:ind w:firstLineChars="200" w:firstLine="420"/>
        <w:rPr>
          <w:ins w:id="91" w:author="本太子一日不死，你终究是王爷" w:date="2019-04-25T01:10:00Z"/>
        </w:rPr>
      </w:pPr>
    </w:p>
    <w:p w14:paraId="770B5B8B" w14:textId="74EC8C61" w:rsidR="00F46259" w:rsidRDefault="006D4224" w:rsidP="004663AB">
      <w:pPr>
        <w:ind w:firstLineChars="200" w:firstLine="420"/>
        <w:rPr>
          <w:del w:id="92" w:author="本太子一日不死，你终究是王爷" w:date="2019-04-25T09:34:00Z"/>
        </w:rPr>
      </w:pPr>
      <w:ins w:id="93" w:author="本太子一日不死，你终究是王爷" w:date="2019-04-25T09:32:00Z">
        <w:r>
          <w:rPr>
            <w:rFonts w:hint="eastAsia"/>
          </w:rPr>
          <w:t>而</w:t>
        </w:r>
      </w:ins>
      <w:ins w:id="94" w:author="本太子一日不死，你终究是王爷" w:date="2019-04-25T09:31:00Z">
        <w:r>
          <w:rPr>
            <w:rFonts w:hint="eastAsia"/>
          </w:rPr>
          <w:t>卫生</w:t>
        </w:r>
      </w:ins>
      <w:ins w:id="95" w:author="本太子一日不死，你终究是王爷" w:date="2019-04-25T09:32:00Z">
        <w:r>
          <w:rPr>
            <w:rFonts w:hint="eastAsia"/>
          </w:rPr>
          <w:t>情况</w:t>
        </w:r>
      </w:ins>
      <w:ins w:id="96" w:author="本太子一日不死，你终究是王爷" w:date="2019-04-25T09:31:00Z">
        <w:r>
          <w:rPr>
            <w:rFonts w:hint="eastAsia"/>
          </w:rPr>
          <w:t>的完善，</w:t>
        </w:r>
      </w:ins>
      <w:ins w:id="97" w:author="本太子一日不死，你终究是王爷" w:date="2019-04-25T09:33:00Z">
        <w:r>
          <w:rPr>
            <w:rFonts w:hint="eastAsia"/>
          </w:rPr>
          <w:t>会</w:t>
        </w:r>
      </w:ins>
      <w:ins w:id="98" w:author="本太子一日不死，你终究是王爷" w:date="2019-04-25T09:37:00Z">
        <w:r>
          <w:rPr>
            <w:rFonts w:hint="eastAsia"/>
          </w:rPr>
          <w:t>带来</w:t>
        </w:r>
      </w:ins>
      <w:ins w:id="99" w:author="本太子一日不死，你终究是王爷" w:date="2019-04-25T09:31:00Z">
        <w:r>
          <w:rPr>
            <w:rFonts w:hint="eastAsia"/>
          </w:rPr>
          <w:t>生病误工、医疗投入</w:t>
        </w:r>
      </w:ins>
      <w:ins w:id="100" w:author="本太子一日不死，你终究是王爷" w:date="2019-04-25T09:32:00Z">
        <w:r>
          <w:rPr>
            <w:rFonts w:hint="eastAsia"/>
          </w:rPr>
          <w:t>等方面</w:t>
        </w:r>
      </w:ins>
      <w:ins w:id="101" w:author="本太子一日不死，你终究是王爷" w:date="2019-04-25T09:31:00Z">
        <w:r>
          <w:rPr>
            <w:rFonts w:hint="eastAsia"/>
          </w:rPr>
          <w:t>成本下降，</w:t>
        </w:r>
      </w:ins>
      <w:ins w:id="102" w:author="本太子一日不死，你终究是王爷" w:date="2019-04-25T09:32:00Z">
        <w:r>
          <w:rPr>
            <w:rFonts w:hint="eastAsia"/>
          </w:rPr>
          <w:t>从而</w:t>
        </w:r>
      </w:ins>
      <w:ins w:id="103" w:author="本太子一日不死，你终究是王爷" w:date="2019-04-25T09:37:00Z">
        <w:r>
          <w:rPr>
            <w:rFonts w:hint="eastAsia"/>
          </w:rPr>
          <w:t>使农村厕所同样拥有</w:t>
        </w:r>
      </w:ins>
      <w:ins w:id="104" w:author="本太子一日不死，你终究是王爷" w:date="2019-04-25T09:34:00Z">
        <w:r>
          <w:rPr>
            <w:rFonts w:hint="eastAsia"/>
          </w:rPr>
          <w:t>可观的经济效益。</w:t>
        </w:r>
      </w:ins>
      <w:r w:rsidR="004663AB">
        <w:rPr>
          <w:rFonts w:hint="eastAsia"/>
        </w:rPr>
        <w:t xml:space="preserve"> </w:t>
      </w:r>
      <w:ins w:id="105" w:author="本太子一日不死，你终究是王爷" w:date="2019-04-25T09:34:00Z">
        <w:r>
          <w:rPr>
            <w:rFonts w:hint="eastAsia"/>
          </w:rPr>
          <w:t>“</w:t>
        </w:r>
      </w:ins>
      <w:ins w:id="106" w:author="本太子一日不死，你终究是王爷" w:date="2019-04-25T09:38:00Z">
        <w:r>
          <w:rPr>
            <w:rFonts w:hint="eastAsia"/>
          </w:rPr>
          <w:t>厕所卫生好了，大家不生病了，工作时间就有保障，还不需要花钱看病了，医护上</w:t>
        </w:r>
      </w:ins>
      <w:ins w:id="107" w:author="本太子一日不死，你终究是王爷" w:date="2019-04-25T09:39:00Z">
        <w:r>
          <w:rPr>
            <w:rFonts w:hint="eastAsia"/>
          </w:rPr>
          <w:t>需要的</w:t>
        </w:r>
      </w:ins>
      <w:ins w:id="108" w:author="本太子一日不死，你终究是王爷" w:date="2019-04-25T09:38:00Z">
        <w:r>
          <w:rPr>
            <w:rFonts w:hint="eastAsia"/>
          </w:rPr>
          <w:t>投入</w:t>
        </w:r>
      </w:ins>
      <w:ins w:id="109" w:author="本太子一日不死，你终究是王爷" w:date="2019-04-25T09:39:00Z">
        <w:r>
          <w:rPr>
            <w:rFonts w:hint="eastAsia"/>
          </w:rPr>
          <w:t>也</w:t>
        </w:r>
      </w:ins>
      <w:ins w:id="110" w:author="本太子一日不死，你终究是王爷" w:date="2019-04-25T09:38:00Z">
        <w:r>
          <w:rPr>
            <w:rFonts w:hint="eastAsia"/>
          </w:rPr>
          <w:t>少了，</w:t>
        </w:r>
      </w:ins>
      <w:ins w:id="111" w:author="本太子一日不死，你终究是王爷" w:date="2019-04-25T09:39:00Z">
        <w:r>
          <w:rPr>
            <w:rFonts w:hint="eastAsia"/>
          </w:rPr>
          <w:t>对经济是很好的。</w:t>
        </w:r>
      </w:ins>
      <w:ins w:id="112" w:author="本太子一日不死，你终究是王爷" w:date="2019-04-25T09:34:00Z">
        <w:r>
          <w:rPr>
            <w:rFonts w:hint="eastAsia"/>
          </w:rPr>
          <w:t>”</w:t>
        </w:r>
      </w:ins>
      <w:ins w:id="113" w:author="本太子一日不死，你终究是王爷" w:date="2019-04-25T09:39:00Z">
        <w:r>
          <w:rPr>
            <w:rFonts w:hint="eastAsia"/>
          </w:rPr>
          <w:t>沈锐华详细分析道</w:t>
        </w:r>
      </w:ins>
      <w:ins w:id="114" w:author="本太子一日不死，你终究是王爷" w:date="2019-04-25T09:40:00Z">
        <w:r>
          <w:rPr>
            <w:rFonts w:hint="eastAsia"/>
          </w:rPr>
          <w:t>。</w:t>
        </w:r>
      </w:ins>
    </w:p>
    <w:p w14:paraId="3768655D" w14:textId="77777777" w:rsidR="00F46259" w:rsidRDefault="00F46259">
      <w:pPr>
        <w:rPr>
          <w:del w:id="115" w:author="本太子一日不死，你终究是王爷" w:date="2019-04-25T09:34:00Z"/>
        </w:rPr>
      </w:pPr>
    </w:p>
    <w:p w14:paraId="3B057442" w14:textId="77777777" w:rsidR="00F46259" w:rsidRDefault="006D4224">
      <w:pPr>
        <w:ind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ins w:id="116" w:author="本太子一日不死，你终究是王爷" w:date="2019-04-25T01:10:00Z">
        <w:r>
          <w:rPr>
            <w:rFonts w:ascii="Verdana" w:eastAsia="宋体" w:hAnsi="Verdana" w:cs="Verdana" w:hint="eastAsia"/>
            <w:color w:val="333333"/>
            <w:szCs w:val="21"/>
            <w:shd w:val="clear" w:color="auto" w:fill="FFFFFF"/>
          </w:rPr>
          <w:t>沈锐华认为，</w:t>
        </w:r>
      </w:ins>
      <w:commentRangeStart w:id="117"/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虽然短期内厕所革命需要较大的投入资金，但长期来看，这项举措不论是对国家形象，还是经济与健康卫生发展，都有着巨大的益处。</w:t>
      </w:r>
      <w:commentRangeEnd w:id="117"/>
      <w:r>
        <w:rPr>
          <w:rStyle w:val="ae"/>
        </w:rPr>
        <w:commentReference w:id="117"/>
      </w:r>
    </w:p>
    <w:p w14:paraId="38A8CBCB" w14:textId="77777777" w:rsidR="00F46259" w:rsidRDefault="00F46259">
      <w:pPr>
        <w:ind w:firstLine="420"/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14:paraId="3E9EFF7E" w14:textId="77777777" w:rsidR="00F46259" w:rsidRDefault="006D4224">
      <w:pPr>
        <w:rPr>
          <w:rFonts w:ascii="Verdana" w:eastAsia="宋体" w:hAnsi="Verdana" w:cs="Verdana"/>
          <w:b/>
          <w:bCs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333333"/>
          <w:szCs w:val="21"/>
          <w:shd w:val="clear" w:color="auto" w:fill="FFFFFF"/>
        </w:rPr>
        <w:t>意识</w:t>
      </w:r>
      <w:r>
        <w:rPr>
          <w:rFonts w:ascii="Verdana" w:eastAsia="宋体" w:hAnsi="Verdana" w:cs="Verdana" w:hint="eastAsia"/>
          <w:b/>
          <w:bCs/>
          <w:color w:val="333333"/>
          <w:szCs w:val="21"/>
          <w:shd w:val="clear" w:color="auto" w:fill="FFFFFF"/>
        </w:rPr>
        <w:t>part</w:t>
      </w:r>
    </w:p>
    <w:p w14:paraId="74BC48F5" w14:textId="77777777" w:rsidR="00F46259" w:rsidRDefault="006D4224">
      <w:r>
        <w:rPr>
          <w:rFonts w:hint="eastAsia"/>
        </w:rPr>
        <w:t xml:space="preserve">    </w:t>
      </w:r>
      <w:r>
        <w:rPr>
          <w:rFonts w:hint="eastAsia"/>
        </w:rPr>
        <w:t>厕所清洁如此重要</w:t>
      </w:r>
      <w:commentRangeStart w:id="118"/>
      <w:r>
        <w:rPr>
          <w:rFonts w:hint="eastAsia"/>
        </w:rPr>
        <w:t>，但小张</w:t>
      </w:r>
      <w:ins w:id="119" w:author="本太子一日不死，你终究是王爷" w:date="2019-04-25T09:41:00Z">
        <w:r>
          <w:rPr>
            <w:rFonts w:hint="eastAsia"/>
          </w:rPr>
          <w:t>“</w:t>
        </w:r>
        <w:r>
          <w:rPr>
            <w:rFonts w:hint="eastAsia"/>
          </w:rPr>
          <w:t>改厕没必要</w:t>
        </w:r>
        <w:r>
          <w:rPr>
            <w:rFonts w:hint="eastAsia"/>
          </w:rPr>
          <w:t>”</w:t>
        </w:r>
        <w:r>
          <w:rPr>
            <w:rFonts w:hint="eastAsia"/>
          </w:rPr>
          <w:t>的</w:t>
        </w:r>
      </w:ins>
      <w:del w:id="120" w:author="本太子一日不死，你终究是王爷" w:date="2019-04-25T09:41:00Z">
        <w:r>
          <w:rPr>
            <w:rFonts w:hint="eastAsia"/>
          </w:rPr>
          <w:delText>的</w:delText>
        </w:r>
      </w:del>
      <w:r>
        <w:rPr>
          <w:rFonts w:hint="eastAsia"/>
        </w:rPr>
        <w:t>想法却是可以理解的。</w:t>
      </w:r>
      <w:commentRangeEnd w:id="118"/>
      <w:r>
        <w:rPr>
          <w:rStyle w:val="ae"/>
        </w:rPr>
        <w:commentReference w:id="118"/>
      </w:r>
      <w:r>
        <w:rPr>
          <w:rFonts w:hint="eastAsia"/>
        </w:rPr>
        <w:t>也不怪</w:t>
      </w:r>
      <w:proofErr w:type="gramStart"/>
      <w:r>
        <w:rPr>
          <w:rFonts w:hint="eastAsia"/>
        </w:rPr>
        <w:t>钱军母亲</w:t>
      </w:r>
      <w:proofErr w:type="gramEnd"/>
      <w:r>
        <w:rPr>
          <w:rFonts w:hint="eastAsia"/>
        </w:rPr>
        <w:t>对儿子投身</w:t>
      </w:r>
      <w:proofErr w:type="gramStart"/>
      <w:r>
        <w:rPr>
          <w:rFonts w:hint="eastAsia"/>
        </w:rPr>
        <w:t>厕所公益</w:t>
      </w:r>
      <w:proofErr w:type="gramEnd"/>
      <w:r>
        <w:rPr>
          <w:rFonts w:hint="eastAsia"/>
        </w:rPr>
        <w:t>只留下一句“脑子被门挤了”——自古以来，厕所一直被人们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难登大雅之堂的事情，而这，也是这现在厕所革命严重的阻碍因素之一。</w:t>
      </w:r>
    </w:p>
    <w:p w14:paraId="3A3A34D1" w14:textId="31D2522F" w:rsidR="00F46259" w:rsidRDefault="006D4224">
      <w:pPr>
        <w:ind w:firstLineChars="200" w:firstLine="420"/>
      </w:pPr>
      <w:ins w:id="121" w:author="本太子一日不死，你终究是王爷" w:date="2019-04-25T01:07:00Z">
        <w:r>
          <w:rPr>
            <w:rFonts w:hint="eastAsia"/>
          </w:rPr>
          <w:t>（</w:t>
        </w:r>
        <w:r>
          <w:rPr>
            <w:rFonts w:hint="eastAsia"/>
          </w:rPr>
          <w:t>老师这一块是讲观念，</w:t>
        </w:r>
        <w:proofErr w:type="gramStart"/>
        <w:r>
          <w:rPr>
            <w:rFonts w:hint="eastAsia"/>
          </w:rPr>
          <w:t>最总起</w:t>
        </w:r>
        <w:proofErr w:type="gramEnd"/>
        <w:r>
          <w:rPr>
            <w:rFonts w:hint="eastAsia"/>
          </w:rPr>
          <w:t>的已经在上一段说了吧我觉得？？</w:t>
        </w:r>
        <w:r>
          <w:rPr>
            <w:rFonts w:hint="eastAsia"/>
          </w:rPr>
          <w:t>）</w:t>
        </w:r>
      </w:ins>
      <w:commentRangeStart w:id="122"/>
      <w:ins w:id="123" w:author="zhewang" w:date="2019-04-22T11:48:00Z">
        <w:r>
          <w:rPr>
            <w:rFonts w:hint="eastAsia"/>
          </w:rPr>
          <w:t>小张家里，客厅、厨房都收拾的卫生整洁，唯独厕所，还维持着三十年前的样子。</w:t>
        </w:r>
      </w:ins>
      <w:commentRangeEnd w:id="122"/>
      <w:r>
        <w:rPr>
          <w:rStyle w:val="ae"/>
        </w:rPr>
        <w:commentReference w:id="122"/>
      </w:r>
      <w:ins w:id="124" w:author="zhewang" w:date="2019-04-22T16:58:00Z">
        <w:r>
          <w:rPr>
            <w:rFonts w:hint="eastAsia"/>
          </w:rPr>
          <w:t>“大家的观念是最主要的问题。”副乡长马新普说。“厕所嘛。”他意味深长的补了一句。</w:t>
        </w:r>
      </w:ins>
      <w:r>
        <w:rPr>
          <w:rFonts w:hint="eastAsia"/>
        </w:rPr>
        <w:t>为了推动厕所革命，小张所在的</w:t>
      </w:r>
      <w:proofErr w:type="gramStart"/>
      <w:r>
        <w:rPr>
          <w:rFonts w:hint="eastAsia"/>
        </w:rPr>
        <w:t>仵</w:t>
      </w:r>
      <w:proofErr w:type="gramEnd"/>
      <w:r>
        <w:rPr>
          <w:rFonts w:hint="eastAsia"/>
        </w:rPr>
        <w:t>龙堂</w:t>
      </w:r>
      <w:proofErr w:type="gramStart"/>
      <w:r>
        <w:rPr>
          <w:rFonts w:hint="eastAsia"/>
        </w:rPr>
        <w:t>乡推出</w:t>
      </w:r>
      <w:proofErr w:type="gramEnd"/>
      <w:r>
        <w:rPr>
          <w:rFonts w:hint="eastAsia"/>
        </w:rPr>
        <w:t>了大力的补贴政策，农民自家旱厕改双瓮式蹲坑不用花一分钱。然而</w:t>
      </w:r>
      <w:r>
        <w:rPr>
          <w:rFonts w:hint="eastAsia"/>
        </w:rPr>
        <w:t>2018</w:t>
      </w:r>
      <w:r>
        <w:rPr>
          <w:rFonts w:hint="eastAsia"/>
        </w:rPr>
        <w:t>年，乡里还是没能完成上级布置的</w:t>
      </w:r>
      <w:ins w:id="125" w:author="本太子一日不死，你终究是王爷" w:date="2019-04-25T01:08:00Z">
        <w:r>
          <w:rPr>
            <w:rFonts w:hint="eastAsia"/>
          </w:rPr>
          <w:t>1000</w:t>
        </w:r>
        <w:r>
          <w:rPr>
            <w:rFonts w:hint="eastAsia"/>
          </w:rPr>
          <w:t>所左右的</w:t>
        </w:r>
      </w:ins>
      <w:commentRangeStart w:id="126"/>
      <w:r>
        <w:rPr>
          <w:rFonts w:hint="eastAsia"/>
        </w:rPr>
        <w:t>改厕任务</w:t>
      </w:r>
      <w:commentRangeEnd w:id="126"/>
      <w:r>
        <w:rPr>
          <w:rStyle w:val="ae"/>
        </w:rPr>
        <w:commentReference w:id="126"/>
      </w:r>
      <w:r>
        <w:rPr>
          <w:rFonts w:hint="eastAsia"/>
        </w:rPr>
        <w:t>。</w:t>
      </w:r>
    </w:p>
    <w:p w14:paraId="7A291082" w14:textId="77777777" w:rsidR="00F46259" w:rsidRDefault="006D4224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77513D7B" wp14:editId="02B081B6">
            <wp:extent cx="3754120" cy="2816225"/>
            <wp:effectExtent l="0" t="0" r="17780" b="3175"/>
            <wp:docPr id="2" name="图片 2" descr="农村室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农村室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46C9" w14:textId="77777777" w:rsidR="00F46259" w:rsidRDefault="00F46259">
      <w:pPr>
        <w:ind w:firstLineChars="200" w:firstLine="420"/>
      </w:pPr>
    </w:p>
    <w:p w14:paraId="728754B9" w14:textId="77777777" w:rsidR="00F46259" w:rsidRDefault="006D4224">
      <w:pPr>
        <w:ind w:firstLineChars="200" w:firstLine="420"/>
      </w:pPr>
      <w:r>
        <w:rPr>
          <w:noProof/>
        </w:rPr>
        <w:drawing>
          <wp:inline distT="0" distB="0" distL="114300" distR="114300" wp14:anchorId="486CD77E" wp14:editId="1293D558">
            <wp:extent cx="3040380" cy="3976370"/>
            <wp:effectExtent l="0" t="0" r="7620" b="5080"/>
            <wp:docPr id="3" name="图片 3" descr="农村厕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农村厕所"/>
                    <pic:cNvPicPr>
                      <a:picLocks noChangeAspect="1"/>
                    </pic:cNvPicPr>
                  </pic:nvPicPr>
                  <pic:blipFill>
                    <a:blip r:embed="rId9"/>
                    <a:srcRect r="4678" b="65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6E4" w14:textId="788F116F" w:rsidR="00F46259" w:rsidRDefault="004663AB">
      <w:pPr>
        <w:ind w:firstLineChars="200" w:firstLine="420"/>
      </w:pPr>
      <w:r>
        <w:rPr>
          <w:rFonts w:hint="eastAsia"/>
        </w:rPr>
        <w:t xml:space="preserve"> </w:t>
      </w:r>
      <w:r w:rsidR="006D4224">
        <w:rPr>
          <w:rFonts w:hint="eastAsia"/>
        </w:rPr>
        <w:t>“咱们中国人这一块的素质真的要提高！”谈及对厕所革命的建议，彭川激动的脱口而出，“有些人觉得厕所就该脏，建的多漂亮他都能搞乱！”每一天，他都会碰到许多不冲厕所，或者将纸巾随处乱扔的游客，成为了他清洁厕所的主要负担之一。</w:t>
      </w:r>
    </w:p>
    <w:p w14:paraId="04A8A212" w14:textId="51AFC157" w:rsidR="00F46259" w:rsidRDefault="006D4224">
      <w:pPr>
        <w:ind w:firstLineChars="200" w:firstLine="420"/>
      </w:pPr>
      <w:ins w:id="127" w:author="zhewang" w:date="2019-04-22T17:42:00Z">
        <w:r>
          <w:rPr>
            <w:rFonts w:hint="eastAsia"/>
          </w:rPr>
          <w:t>对于中国人，厕所</w:t>
        </w:r>
        <w:proofErr w:type="gramStart"/>
        <w:r>
          <w:rPr>
            <w:rFonts w:hint="eastAsia"/>
          </w:rPr>
          <w:t>这个解决</w:t>
        </w:r>
        <w:proofErr w:type="gramEnd"/>
        <w:r>
          <w:rPr>
            <w:rFonts w:hint="eastAsia"/>
          </w:rPr>
          <w:t>日常生活需求的关键之地，似乎从生活里剥离了出来……</w:t>
        </w:r>
      </w:ins>
      <w:r>
        <w:rPr>
          <w:rFonts w:hint="eastAsia"/>
        </w:rPr>
        <w:t>“画厕所是会被老师骂的啊。”学室内设计的小王说，“老师每次都教育我们，人家买的是房子，又不是厕所……”</w:t>
      </w:r>
      <w:r w:rsidR="004663AB">
        <w:t xml:space="preserve"> </w:t>
      </w:r>
    </w:p>
    <w:p w14:paraId="545E4CD4" w14:textId="0551275B" w:rsidR="00F46259" w:rsidRDefault="006D4224">
      <w:pPr>
        <w:ind w:firstLineChars="200" w:firstLine="420"/>
      </w:pPr>
      <w:ins w:id="128" w:author="zhewang" w:date="2019-04-22T17:43:00Z">
        <w:r>
          <w:rPr>
            <w:rFonts w:hint="eastAsia"/>
          </w:rPr>
          <w:t>如何解决观念上的</w:t>
        </w:r>
      </w:ins>
      <w:ins w:id="129" w:author="zhewang" w:date="2019-04-22T17:44:00Z">
        <w:r>
          <w:rPr>
            <w:rFonts w:hint="eastAsia"/>
          </w:rPr>
          <w:t>偏差</w:t>
        </w:r>
      </w:ins>
      <w:ins w:id="130" w:author="zhewang" w:date="2019-04-22T17:43:00Z">
        <w:r>
          <w:rPr>
            <w:rFonts w:hint="eastAsia"/>
          </w:rPr>
          <w:t>？</w:t>
        </w:r>
      </w:ins>
      <w:r>
        <w:rPr>
          <w:rFonts w:hint="eastAsia"/>
        </w:rPr>
        <w:t>钱</w:t>
      </w:r>
      <w:r>
        <w:rPr>
          <w:rFonts w:hint="eastAsia"/>
        </w:rPr>
        <w:t>军认为厕所文化的培养十分关键。</w:t>
      </w:r>
      <w:r>
        <w:rPr>
          <w:rFonts w:hint="eastAsia"/>
        </w:rPr>
        <w:t>在日本，厕所不仅有一个</w:t>
      </w:r>
      <w:r>
        <w:rPr>
          <w:rFonts w:hint="eastAsia"/>
        </w:rPr>
        <w:lastRenderedPageBreak/>
        <w:t>专管的神明，在学生教科书中，也有着大量相关的教育</w:t>
      </w:r>
      <w:r w:rsidR="004663AB">
        <w:rPr>
          <w:rFonts w:hint="eastAsia"/>
        </w:rPr>
        <w:t>。</w:t>
      </w:r>
      <w:ins w:id="131" w:author="本太子一日不死，你终究是王爷" w:date="2019-04-25T01:09:00Z">
        <w:r>
          <w:rPr>
            <w:rFonts w:hint="eastAsia"/>
          </w:rPr>
          <w:t>而中国在相关文化方面却几乎是一片空白。</w:t>
        </w:r>
      </w:ins>
      <w:r>
        <w:rPr>
          <w:rFonts w:hint="eastAsia"/>
        </w:rPr>
        <w:t>向日本学习，钱军决定以小学校园为切入点，其</w:t>
      </w:r>
      <w:r>
        <w:t>团队</w:t>
      </w:r>
      <w:r>
        <w:rPr>
          <w:rFonts w:hint="eastAsia"/>
        </w:rPr>
        <w:t>推出</w:t>
      </w:r>
      <w:r>
        <w:t>《疯狂的厕所》漫画，搭配</w:t>
      </w:r>
      <w:r>
        <w:rPr>
          <w:rFonts w:hint="eastAsia"/>
        </w:rPr>
        <w:t>“废纸置换厕纸”计划，</w:t>
      </w:r>
      <w:r>
        <w:t>给</w:t>
      </w:r>
      <w:r>
        <w:rPr>
          <w:rFonts w:hint="eastAsia"/>
        </w:rPr>
        <w:t>学生</w:t>
      </w:r>
      <w:r>
        <w:t>科普</w:t>
      </w:r>
      <w:r>
        <w:t>“</w:t>
      </w:r>
      <w:r>
        <w:t>如厕和健康</w:t>
      </w:r>
      <w:r>
        <w:t>”</w:t>
      </w:r>
      <w:r>
        <w:t>、</w:t>
      </w:r>
      <w:r>
        <w:t>“</w:t>
      </w:r>
      <w:r>
        <w:t>如厕和性保护</w:t>
      </w:r>
      <w:r>
        <w:t>”</w:t>
      </w:r>
      <w:r>
        <w:rPr>
          <w:rFonts w:hint="eastAsia"/>
        </w:rPr>
        <w:t>等问题，让孩子们正视厕所，也重视厕所，通过辐射性的作用，慢慢影响家长、教师的观念</w:t>
      </w:r>
      <w:r>
        <w:t>。</w:t>
      </w:r>
    </w:p>
    <w:p w14:paraId="454D2E5A" w14:textId="7486ED79" w:rsidR="00F46259" w:rsidRDefault="004663AB">
      <w:pPr>
        <w:ind w:firstLineChars="200" w:firstLine="420"/>
      </w:pPr>
      <w:r>
        <w:rPr>
          <w:rFonts w:hint="eastAsia"/>
        </w:rPr>
        <w:t xml:space="preserve"> </w:t>
      </w:r>
      <w:r w:rsidR="006D4224">
        <w:rPr>
          <w:rFonts w:hint="eastAsia"/>
        </w:rPr>
        <w:t>“人人有粪”。这是沈锐</w:t>
      </w:r>
      <w:r w:rsidR="006D4224">
        <w:rPr>
          <w:rFonts w:hint="eastAsia"/>
        </w:rPr>
        <w:t>华给自己在中国演讲的命名。根据世界卫生组织统计，人平均每天要进入</w:t>
      </w:r>
      <w:r w:rsidR="006D4224">
        <w:rPr>
          <w:rFonts w:hint="eastAsia"/>
        </w:rPr>
        <w:t>6-8</w:t>
      </w:r>
      <w:r w:rsidR="006D4224">
        <w:rPr>
          <w:rFonts w:hint="eastAsia"/>
        </w:rPr>
        <w:t>次厕所，一生共有</w:t>
      </w:r>
      <w:r w:rsidR="006D4224">
        <w:rPr>
          <w:rFonts w:hint="eastAsia"/>
        </w:rPr>
        <w:t>3</w:t>
      </w:r>
      <w:r w:rsidR="006D4224">
        <w:rPr>
          <w:rFonts w:hint="eastAsia"/>
        </w:rPr>
        <w:t>年时间呆在厕所。作为人合理的需求，人们应该意识到，出口与入口，同样重要。也只有人们改变对厕所的观念，厕所革命才能拥有更光明的前景。</w:t>
      </w:r>
    </w:p>
    <w:p w14:paraId="3CF80A10" w14:textId="77777777" w:rsidR="00F46259" w:rsidRDefault="006D4224">
      <w:pPr>
        <w:ind w:firstLine="420"/>
      </w:pPr>
      <w:r>
        <w:rPr>
          <w:rFonts w:hint="eastAsia"/>
        </w:rPr>
        <w:t>“作为开始，中国的成果非常显著。”沈锐华说，“但这是个漫长的过程，中国还有很长的路要走。”</w:t>
      </w:r>
    </w:p>
    <w:p w14:paraId="12A6D9B6" w14:textId="77777777" w:rsidR="00F46259" w:rsidRDefault="00F46259"/>
    <w:p w14:paraId="71677E59" w14:textId="2FD8C5C0" w:rsidR="00F46259" w:rsidRDefault="00F46259"/>
    <w:sectPr w:rsidR="00F4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zhewang" w:date="2019-04-21T21:32:00Z" w:initials="z">
    <w:p w14:paraId="047A3002" w14:textId="77777777" w:rsidR="00F46259" w:rsidRDefault="006D4224">
      <w:pPr>
        <w:pStyle w:val="a5"/>
      </w:pPr>
      <w:r>
        <w:rPr>
          <w:rFonts w:hint="eastAsia"/>
        </w:rPr>
        <w:t>这里为大家科普三个等级的厕所，要重点突出三类厕所的不同之处在哪里，现在看完</w:t>
      </w:r>
      <w:r>
        <w:rPr>
          <w:rFonts w:hint="eastAsia"/>
        </w:rPr>
        <w:t>3</w:t>
      </w:r>
      <w:r>
        <w:rPr>
          <w:rFonts w:hint="eastAsia"/>
        </w:rPr>
        <w:t>个除了对面积和瓷砖有记忆点，并不能感受到划分的重要依据在哪里。</w:t>
      </w:r>
    </w:p>
  </w:comment>
  <w:comment w:id="53" w:author="zhewang" w:date="2019-04-22T11:15:00Z" w:initials="z">
    <w:p w14:paraId="384F7D6D" w14:textId="77777777" w:rsidR="00F46259" w:rsidRDefault="006D4224">
      <w:pPr>
        <w:pStyle w:val="a5"/>
      </w:pPr>
      <w:r>
        <w:rPr>
          <w:rFonts w:hint="eastAsia"/>
        </w:rPr>
        <w:t>读到这里，读者已经忘记了小张是谁，加点个人信息，不用和首次出现的完全一致</w:t>
      </w:r>
    </w:p>
  </w:comment>
  <w:comment w:id="74" w:author="zhewang" w:date="2019-04-22T11:30:00Z" w:initials="z">
    <w:p w14:paraId="5733607A" w14:textId="77777777" w:rsidR="00F46259" w:rsidRDefault="006D4224">
      <w:pPr>
        <w:pStyle w:val="a5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结束太</w:t>
      </w:r>
      <w:proofErr w:type="gramEnd"/>
      <w:r>
        <w:rPr>
          <w:rFonts w:hint="eastAsia"/>
        </w:rPr>
        <w:t>突然，他说的观点，如何从现实里得到印证？</w:t>
      </w:r>
    </w:p>
  </w:comment>
  <w:comment w:id="117" w:author="zhewang" w:date="2019-04-22T11:40:00Z" w:initials="z">
    <w:p w14:paraId="6F2714A8" w14:textId="77777777" w:rsidR="00F46259" w:rsidRDefault="006D4224">
      <w:pPr>
        <w:pStyle w:val="a5"/>
      </w:pPr>
      <w:r>
        <w:rPr>
          <w:rFonts w:hint="eastAsia"/>
        </w:rPr>
        <w:t>这种总结性的话不适合记者说，太笼统，短期资金投入是多少？你站在什么立场说？</w:t>
      </w:r>
    </w:p>
  </w:comment>
  <w:comment w:id="118" w:author="zhewang" w:date="2019-04-22T11:43:00Z" w:initials="z">
    <w:p w14:paraId="62960336" w14:textId="77777777" w:rsidR="00F46259" w:rsidRDefault="006D4224">
      <w:pPr>
        <w:pStyle w:val="a5"/>
      </w:pPr>
      <w:r>
        <w:rPr>
          <w:rFonts w:hint="eastAsia"/>
        </w:rPr>
        <w:t>什么想法？？？</w:t>
      </w:r>
    </w:p>
  </w:comment>
  <w:comment w:id="122" w:author="zhewang" w:date="2019-04-22T11:48:00Z" w:initials="z">
    <w:p w14:paraId="10931F40" w14:textId="77777777" w:rsidR="00F46259" w:rsidRDefault="006D4224">
      <w:pPr>
        <w:pStyle w:val="a5"/>
      </w:pPr>
      <w:r>
        <w:rPr>
          <w:rFonts w:hint="eastAsia"/>
        </w:rPr>
        <w:t>重点的东西要放前面说</w:t>
      </w:r>
    </w:p>
  </w:comment>
  <w:comment w:id="126" w:author="zhewang" w:date="2019-04-22T11:47:00Z" w:initials="z">
    <w:p w14:paraId="7EC85F97" w14:textId="77777777" w:rsidR="00F46259" w:rsidRDefault="006D4224">
      <w:pPr>
        <w:pStyle w:val="a5"/>
      </w:pPr>
      <w:r>
        <w:rPr>
          <w:rFonts w:hint="eastAsia"/>
        </w:rPr>
        <w:t>没能完成</w:t>
      </w:r>
      <w:proofErr w:type="spellStart"/>
      <w:r>
        <w:rPr>
          <w:rFonts w:hint="eastAsia"/>
        </w:rPr>
        <w:t>xxxxxx</w:t>
      </w:r>
      <w:proofErr w:type="spellEnd"/>
      <w:proofErr w:type="gramStart"/>
      <w:r>
        <w:rPr>
          <w:rFonts w:hint="eastAsia"/>
        </w:rPr>
        <w:t>的厕改任务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7A3002" w15:done="0"/>
  <w15:commentEx w15:paraId="384F7D6D" w15:done="0"/>
  <w15:commentEx w15:paraId="5733607A" w15:done="0"/>
  <w15:commentEx w15:paraId="6F2714A8" w15:done="0"/>
  <w15:commentEx w15:paraId="62960336" w15:done="0"/>
  <w15:commentEx w15:paraId="10931F40" w15:done="0"/>
  <w15:commentEx w15:paraId="7EC85F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A3002" w16cid:durableId="207C5EB7"/>
  <w16cid:commentId w16cid:paraId="384F7D6D" w16cid:durableId="207C5EBA"/>
  <w16cid:commentId w16cid:paraId="5733607A" w16cid:durableId="207C5EBB"/>
  <w16cid:commentId w16cid:paraId="6F2714A8" w16cid:durableId="207C5EBD"/>
  <w16cid:commentId w16cid:paraId="62960336" w16cid:durableId="207C5EBE"/>
  <w16cid:commentId w16cid:paraId="10931F40" w16cid:durableId="207C5EBF"/>
  <w16cid:commentId w16cid:paraId="7EC85F97" w16cid:durableId="207C5E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ewang">
    <w15:presenceInfo w15:providerId="None" w15:userId="zhe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A954AB"/>
    <w:rsid w:val="0006438A"/>
    <w:rsid w:val="00176F73"/>
    <w:rsid w:val="001A73EC"/>
    <w:rsid w:val="002A6EF0"/>
    <w:rsid w:val="00334587"/>
    <w:rsid w:val="00377AE0"/>
    <w:rsid w:val="004519DD"/>
    <w:rsid w:val="004663AB"/>
    <w:rsid w:val="00496F47"/>
    <w:rsid w:val="004B5757"/>
    <w:rsid w:val="005501A8"/>
    <w:rsid w:val="00574521"/>
    <w:rsid w:val="005906F5"/>
    <w:rsid w:val="006613A3"/>
    <w:rsid w:val="00664E0C"/>
    <w:rsid w:val="006D4224"/>
    <w:rsid w:val="00724494"/>
    <w:rsid w:val="00811DB8"/>
    <w:rsid w:val="00873603"/>
    <w:rsid w:val="00882500"/>
    <w:rsid w:val="008E4A0C"/>
    <w:rsid w:val="009D07DB"/>
    <w:rsid w:val="00AF0377"/>
    <w:rsid w:val="00C42C5B"/>
    <w:rsid w:val="00C46FD6"/>
    <w:rsid w:val="00E34932"/>
    <w:rsid w:val="00E5500D"/>
    <w:rsid w:val="00E9538C"/>
    <w:rsid w:val="00F401F9"/>
    <w:rsid w:val="00F46259"/>
    <w:rsid w:val="00FB1E19"/>
    <w:rsid w:val="00FF7D9E"/>
    <w:rsid w:val="016A30F5"/>
    <w:rsid w:val="01844327"/>
    <w:rsid w:val="01C5561F"/>
    <w:rsid w:val="01D90BA5"/>
    <w:rsid w:val="023E352A"/>
    <w:rsid w:val="02784646"/>
    <w:rsid w:val="04680380"/>
    <w:rsid w:val="04683091"/>
    <w:rsid w:val="04DC0273"/>
    <w:rsid w:val="052F431E"/>
    <w:rsid w:val="05BB6F08"/>
    <w:rsid w:val="05C85AF6"/>
    <w:rsid w:val="060C2D9A"/>
    <w:rsid w:val="08752AF4"/>
    <w:rsid w:val="09D84FED"/>
    <w:rsid w:val="0A832C42"/>
    <w:rsid w:val="0AC865A0"/>
    <w:rsid w:val="0C2A275B"/>
    <w:rsid w:val="0C4561DE"/>
    <w:rsid w:val="0F985BA3"/>
    <w:rsid w:val="0FB61522"/>
    <w:rsid w:val="1028733B"/>
    <w:rsid w:val="108E75F8"/>
    <w:rsid w:val="10F927F3"/>
    <w:rsid w:val="11651C59"/>
    <w:rsid w:val="11ED180C"/>
    <w:rsid w:val="11FE074E"/>
    <w:rsid w:val="12A66B0E"/>
    <w:rsid w:val="14E176BA"/>
    <w:rsid w:val="155869AC"/>
    <w:rsid w:val="1710291C"/>
    <w:rsid w:val="176D1673"/>
    <w:rsid w:val="17BB15D3"/>
    <w:rsid w:val="17D328C1"/>
    <w:rsid w:val="187B2EC6"/>
    <w:rsid w:val="1C394BA0"/>
    <w:rsid w:val="1CF211EF"/>
    <w:rsid w:val="1D012871"/>
    <w:rsid w:val="1D2C03A7"/>
    <w:rsid w:val="1DE361BD"/>
    <w:rsid w:val="1DE823A7"/>
    <w:rsid w:val="1FF93961"/>
    <w:rsid w:val="20654C98"/>
    <w:rsid w:val="20C4589F"/>
    <w:rsid w:val="21AF1DE7"/>
    <w:rsid w:val="220C3D30"/>
    <w:rsid w:val="228B4F8F"/>
    <w:rsid w:val="24595948"/>
    <w:rsid w:val="24A94E05"/>
    <w:rsid w:val="251D1D95"/>
    <w:rsid w:val="260F4349"/>
    <w:rsid w:val="263C5F89"/>
    <w:rsid w:val="265D1DBF"/>
    <w:rsid w:val="269F56F3"/>
    <w:rsid w:val="28163C3D"/>
    <w:rsid w:val="2AB6067C"/>
    <w:rsid w:val="2CAE4259"/>
    <w:rsid w:val="2E4A7970"/>
    <w:rsid w:val="2EB47683"/>
    <w:rsid w:val="2FD023AE"/>
    <w:rsid w:val="30E52E03"/>
    <w:rsid w:val="312E7DA5"/>
    <w:rsid w:val="322B5DFD"/>
    <w:rsid w:val="337E70A9"/>
    <w:rsid w:val="33886C2F"/>
    <w:rsid w:val="34111C28"/>
    <w:rsid w:val="358E044A"/>
    <w:rsid w:val="359C04FB"/>
    <w:rsid w:val="36205BAB"/>
    <w:rsid w:val="36850E24"/>
    <w:rsid w:val="37207810"/>
    <w:rsid w:val="37453116"/>
    <w:rsid w:val="38D211AA"/>
    <w:rsid w:val="3910416B"/>
    <w:rsid w:val="39636068"/>
    <w:rsid w:val="3AA14EBA"/>
    <w:rsid w:val="3B0E6536"/>
    <w:rsid w:val="3B302757"/>
    <w:rsid w:val="3B8B657B"/>
    <w:rsid w:val="3C623322"/>
    <w:rsid w:val="3CCB7D18"/>
    <w:rsid w:val="3CE355FF"/>
    <w:rsid w:val="3E956E62"/>
    <w:rsid w:val="3ED00B96"/>
    <w:rsid w:val="3ED51C38"/>
    <w:rsid w:val="3F8A550E"/>
    <w:rsid w:val="40536D30"/>
    <w:rsid w:val="406466C3"/>
    <w:rsid w:val="40D8652B"/>
    <w:rsid w:val="40ED1C22"/>
    <w:rsid w:val="41033D6C"/>
    <w:rsid w:val="432C2745"/>
    <w:rsid w:val="44591C9D"/>
    <w:rsid w:val="4471473E"/>
    <w:rsid w:val="44B52E66"/>
    <w:rsid w:val="452849DA"/>
    <w:rsid w:val="46363D74"/>
    <w:rsid w:val="46A47FFA"/>
    <w:rsid w:val="470D1FE7"/>
    <w:rsid w:val="47C23D2F"/>
    <w:rsid w:val="485A5B08"/>
    <w:rsid w:val="487E6335"/>
    <w:rsid w:val="48F40F36"/>
    <w:rsid w:val="49415144"/>
    <w:rsid w:val="49DF3BC9"/>
    <w:rsid w:val="49E537B6"/>
    <w:rsid w:val="4AC44378"/>
    <w:rsid w:val="4B0F7B0A"/>
    <w:rsid w:val="4B8130A6"/>
    <w:rsid w:val="4D422E02"/>
    <w:rsid w:val="4E1C7098"/>
    <w:rsid w:val="4E5A4434"/>
    <w:rsid w:val="4EC60D08"/>
    <w:rsid w:val="5059180C"/>
    <w:rsid w:val="50EB67A1"/>
    <w:rsid w:val="51162E9B"/>
    <w:rsid w:val="51F550EE"/>
    <w:rsid w:val="524C48B2"/>
    <w:rsid w:val="529B3B05"/>
    <w:rsid w:val="53055F3A"/>
    <w:rsid w:val="530F154C"/>
    <w:rsid w:val="53173EB6"/>
    <w:rsid w:val="54CF76EC"/>
    <w:rsid w:val="54D46FD2"/>
    <w:rsid w:val="555F67C8"/>
    <w:rsid w:val="55F847A3"/>
    <w:rsid w:val="56712172"/>
    <w:rsid w:val="58C00E6C"/>
    <w:rsid w:val="593E56F8"/>
    <w:rsid w:val="597C3D4E"/>
    <w:rsid w:val="59856DD1"/>
    <w:rsid w:val="59933BE9"/>
    <w:rsid w:val="5A060FC1"/>
    <w:rsid w:val="5BAF3248"/>
    <w:rsid w:val="5DEA4569"/>
    <w:rsid w:val="5FD32346"/>
    <w:rsid w:val="604F7699"/>
    <w:rsid w:val="60AC1A1F"/>
    <w:rsid w:val="60B236C9"/>
    <w:rsid w:val="616C7F8E"/>
    <w:rsid w:val="62BE6478"/>
    <w:rsid w:val="644A2F03"/>
    <w:rsid w:val="653736D4"/>
    <w:rsid w:val="694306A4"/>
    <w:rsid w:val="69BA3832"/>
    <w:rsid w:val="6AA01C86"/>
    <w:rsid w:val="6ABA5604"/>
    <w:rsid w:val="6ADC432F"/>
    <w:rsid w:val="6AFE6FE1"/>
    <w:rsid w:val="6BD05AAD"/>
    <w:rsid w:val="6C4E6E10"/>
    <w:rsid w:val="6CA40910"/>
    <w:rsid w:val="6CCD2090"/>
    <w:rsid w:val="6D6E6573"/>
    <w:rsid w:val="6DBE6489"/>
    <w:rsid w:val="6E3B6BB7"/>
    <w:rsid w:val="70271F13"/>
    <w:rsid w:val="714807D0"/>
    <w:rsid w:val="7162622B"/>
    <w:rsid w:val="7176129E"/>
    <w:rsid w:val="718D76CC"/>
    <w:rsid w:val="7233527F"/>
    <w:rsid w:val="723F1540"/>
    <w:rsid w:val="726F5020"/>
    <w:rsid w:val="727F1FEA"/>
    <w:rsid w:val="72C337E5"/>
    <w:rsid w:val="73A96BDD"/>
    <w:rsid w:val="747C1167"/>
    <w:rsid w:val="74A954AB"/>
    <w:rsid w:val="75ED4E4E"/>
    <w:rsid w:val="7609503A"/>
    <w:rsid w:val="76C555FD"/>
    <w:rsid w:val="77112426"/>
    <w:rsid w:val="77427025"/>
    <w:rsid w:val="77433AA6"/>
    <w:rsid w:val="78FC565E"/>
    <w:rsid w:val="7918263A"/>
    <w:rsid w:val="79726403"/>
    <w:rsid w:val="7A8271A2"/>
    <w:rsid w:val="7C146B6B"/>
    <w:rsid w:val="7C6213F3"/>
    <w:rsid w:val="7CA05B55"/>
    <w:rsid w:val="7D740FE4"/>
    <w:rsid w:val="7D8C695D"/>
    <w:rsid w:val="7DE04D3C"/>
    <w:rsid w:val="7EA61DC0"/>
    <w:rsid w:val="7F3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FF71C"/>
  <w15:docId w15:val="{99750C61-797C-4377-B2DB-6811777B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 w:eastAsia="宋体"/>
      <w:sz w:val="24"/>
    </w:rPr>
  </w:style>
  <w:style w:type="paragraph" w:styleId="a5">
    <w:name w:val="annotation text"/>
    <w:basedOn w:val="a"/>
    <w:link w:val="a6"/>
    <w:pPr>
      <w:jc w:val="left"/>
    </w:pPr>
  </w:style>
  <w:style w:type="paragraph" w:styleId="a7">
    <w:name w:val="Balloon Text"/>
    <w:basedOn w:val="a"/>
    <w:link w:val="a8"/>
    <w:rPr>
      <w:rFonts w:ascii="宋体" w:eastAsia="宋体"/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annotation subject"/>
    <w:basedOn w:val="a5"/>
    <w:next w:val="a5"/>
    <w:link w:val="ab"/>
    <w:rPr>
      <w:b/>
      <w:bCs/>
    </w:rPr>
  </w:style>
  <w:style w:type="character" w:styleId="ac">
    <w:name w:val="Strong"/>
    <w:basedOn w:val="a0"/>
    <w:qFormat/>
    <w:rPr>
      <w:b/>
    </w:rPr>
  </w:style>
  <w:style w:type="character" w:styleId="ad">
    <w:name w:val="Hyperlink"/>
    <w:basedOn w:val="a0"/>
    <w:rPr>
      <w:color w:val="0000FF"/>
      <w:u w:val="single"/>
    </w:rPr>
  </w:style>
  <w:style w:type="character" w:styleId="ae">
    <w:name w:val="annotation reference"/>
    <w:basedOn w:val="a0"/>
    <w:rPr>
      <w:sz w:val="21"/>
      <w:szCs w:val="21"/>
    </w:rPr>
  </w:style>
  <w:style w:type="character" w:customStyle="1" w:styleId="30">
    <w:name w:val="标题 3 字符"/>
    <w:link w:val="3"/>
    <w:rPr>
      <w:b/>
      <w:sz w:val="32"/>
    </w:rPr>
  </w:style>
  <w:style w:type="character" w:customStyle="1" w:styleId="a6">
    <w:name w:val="批注文字 字符"/>
    <w:basedOn w:val="a0"/>
    <w:link w:val="a5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6"/>
    <w:link w:val="aa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rFonts w:ascii="宋体" w:hAnsiTheme="minorHAnsi" w:cstheme="minorBidi"/>
      <w:kern w:val="2"/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 w:hAnsiTheme="minorHAnsi" w:cstheme="minorBidi"/>
      <w:kern w:val="2"/>
      <w:sz w:val="24"/>
      <w:szCs w:val="24"/>
    </w:rPr>
  </w:style>
  <w:style w:type="paragraph" w:customStyle="1" w:styleId="1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本太子一日不死，你终究是王爷</dc:creator>
  <cp:lastModifiedBy> </cp:lastModifiedBy>
  <cp:revision>7</cp:revision>
  <dcterms:created xsi:type="dcterms:W3CDTF">2019-04-21T13:19:00Z</dcterms:created>
  <dcterms:modified xsi:type="dcterms:W3CDTF">2019-05-07T13:43:00Z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